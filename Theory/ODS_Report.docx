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7F3FF" w14:textId="59BA5700" w:rsidR="003805ED" w:rsidRPr="00ED20F7" w:rsidRDefault="003805ED" w:rsidP="003805ED">
      <w:pPr>
        <w:spacing w:after="80"/>
        <w:jc w:val="center"/>
        <w:rPr>
          <w:rFonts w:ascii="Arial" w:hAnsi="Arial" w:cs="Arial"/>
          <w:b/>
          <w:bCs/>
          <w:sz w:val="20"/>
          <w:szCs w:val="20"/>
        </w:rPr>
      </w:pPr>
      <w:r w:rsidRPr="00ED20F7">
        <w:rPr>
          <w:rFonts w:ascii="Arial" w:hAnsi="Arial" w:cs="Arial"/>
          <w:b/>
          <w:bCs/>
          <w:sz w:val="20"/>
          <w:szCs w:val="20"/>
        </w:rPr>
        <w:t xml:space="preserve">MEB </w:t>
      </w:r>
      <w:r w:rsidR="00525AD7">
        <w:rPr>
          <w:rFonts w:ascii="Arial" w:hAnsi="Arial" w:cs="Arial"/>
          <w:b/>
          <w:bCs/>
          <w:sz w:val="20"/>
          <w:szCs w:val="20"/>
        </w:rPr>
        <w:t>and</w:t>
      </w:r>
      <w:r w:rsidRPr="00ED20F7">
        <w:rPr>
          <w:rFonts w:ascii="Arial" w:hAnsi="Arial" w:cs="Arial"/>
          <w:b/>
          <w:bCs/>
          <w:sz w:val="20"/>
          <w:szCs w:val="20"/>
        </w:rPr>
        <w:t xml:space="preserve"> Anomaly Detection using variants of Frank-Wolfe</w:t>
      </w:r>
    </w:p>
    <w:p w14:paraId="6C359DE9" w14:textId="77777777" w:rsidR="003805ED" w:rsidRDefault="003805ED" w:rsidP="006F2623">
      <w:pPr>
        <w:spacing w:after="80"/>
        <w:jc w:val="both"/>
        <w:rPr>
          <w:rFonts w:ascii="Arial" w:hAnsi="Arial" w:cs="Arial"/>
          <w:sz w:val="20"/>
          <w:szCs w:val="20"/>
        </w:rPr>
      </w:pPr>
    </w:p>
    <w:p w14:paraId="34E2760A" w14:textId="470DF355" w:rsidR="009B1AF8" w:rsidRPr="00ED20F7" w:rsidRDefault="00ED20F7" w:rsidP="00ED20F7">
      <w:pPr>
        <w:pStyle w:val="Heading1"/>
        <w:rPr>
          <w:rFonts w:ascii="Arial" w:hAnsi="Arial" w:cs="Arial"/>
          <w:color w:val="auto"/>
        </w:rPr>
      </w:pPr>
      <w:r w:rsidRPr="00ED20F7">
        <w:rPr>
          <w:rFonts w:ascii="Arial" w:hAnsi="Arial" w:cs="Arial"/>
          <w:color w:val="auto"/>
          <w:sz w:val="28"/>
          <w:szCs w:val="28"/>
        </w:rPr>
        <w:t>Introduction</w:t>
      </w:r>
    </w:p>
    <w:p w14:paraId="37FCA869" w14:textId="72D590CB" w:rsidR="00122479" w:rsidRPr="008F2627" w:rsidRDefault="00122479" w:rsidP="006F2623">
      <w:pPr>
        <w:spacing w:after="80"/>
        <w:jc w:val="both"/>
        <w:rPr>
          <w:rFonts w:ascii="Arial" w:hAnsi="Arial" w:cs="Arial"/>
          <w:sz w:val="20"/>
          <w:szCs w:val="20"/>
        </w:rPr>
      </w:pPr>
    </w:p>
    <w:p w14:paraId="0468C491" w14:textId="04A30B25" w:rsidR="00122479" w:rsidRDefault="00122479" w:rsidP="006F2623">
      <w:pPr>
        <w:spacing w:after="80"/>
        <w:jc w:val="both"/>
        <w:rPr>
          <w:rFonts w:ascii="Arial" w:hAnsi="Arial" w:cs="Arial"/>
          <w:sz w:val="20"/>
          <w:szCs w:val="20"/>
        </w:rPr>
      </w:pPr>
      <w:r w:rsidRPr="008F2627">
        <w:rPr>
          <w:rFonts w:ascii="Arial" w:hAnsi="Arial" w:cs="Arial"/>
          <w:sz w:val="20"/>
          <w:szCs w:val="20"/>
        </w:rPr>
        <w:t>Minimum enclosing balls (MEBs) provide a very versatile data representation for a wide range of learning and analysis tasks. Use cases include (but are not limited to) accelerated training of support vector machines or other classifiers, symbolic learning, identification of landmarks or prototypes, analysis of data streams, and anomaly detection. (</w:t>
      </w:r>
      <w:r w:rsidRPr="008F2627">
        <w:rPr>
          <w:rFonts w:ascii="Arial" w:hAnsi="Arial" w:cs="Arial"/>
          <w:b/>
          <w:bCs/>
          <w:sz w:val="20"/>
          <w:szCs w:val="20"/>
        </w:rPr>
        <w:t>TODO</w:t>
      </w:r>
      <w:r w:rsidRPr="008F2627">
        <w:rPr>
          <w:rFonts w:ascii="Arial" w:hAnsi="Arial" w:cs="Arial"/>
          <w:sz w:val="20"/>
          <w:szCs w:val="20"/>
        </w:rPr>
        <w:t xml:space="preserve">: ADD HERE THAT </w:t>
      </w:r>
      <w:r w:rsidR="00083276">
        <w:rPr>
          <w:rFonts w:ascii="Arial" w:hAnsi="Arial" w:cs="Arial"/>
          <w:sz w:val="20"/>
          <w:szCs w:val="20"/>
        </w:rPr>
        <w:t xml:space="preserve">IN THIS PROJECT </w:t>
      </w:r>
      <w:r w:rsidRPr="008F2627">
        <w:rPr>
          <w:rFonts w:ascii="Arial" w:hAnsi="Arial" w:cs="Arial"/>
          <w:sz w:val="20"/>
          <w:szCs w:val="20"/>
        </w:rPr>
        <w:t xml:space="preserve">WE FOCUS ON THE LAST PART). MEBs are also at the heart of one class support vector machines, support vector clustering, or support vector data description. While there exists a whole spectrum of algorithms for estimating the MEB of a given data set, a particularly general approach is to formalize the problem in terms of constrained quadratic optimization and we, too, will adhere to this strategy. </w:t>
      </w:r>
    </w:p>
    <w:p w14:paraId="1BB5D155" w14:textId="4A1F6D46" w:rsidR="00CC5AD0" w:rsidRPr="008F2627" w:rsidRDefault="00CC5AD0" w:rsidP="006F2623">
      <w:pPr>
        <w:spacing w:after="80"/>
        <w:jc w:val="both"/>
        <w:rPr>
          <w:rFonts w:ascii="Arial" w:hAnsi="Arial" w:cs="Arial"/>
          <w:sz w:val="20"/>
          <w:szCs w:val="20"/>
        </w:rPr>
      </w:pPr>
    </w:p>
    <w:p w14:paraId="68466D88" w14:textId="20B8AEBA" w:rsidR="009E2115" w:rsidRPr="008F2627" w:rsidRDefault="009E2115" w:rsidP="00C8469D">
      <w:pPr>
        <w:spacing w:after="80"/>
        <w:ind w:firstLine="720"/>
        <w:jc w:val="both"/>
        <w:rPr>
          <w:rFonts w:ascii="Arial" w:hAnsi="Arial" w:cs="Arial"/>
          <w:sz w:val="20"/>
          <w:szCs w:val="20"/>
        </w:rPr>
      </w:pPr>
      <w:r w:rsidRPr="008F2627">
        <w:rPr>
          <w:rFonts w:ascii="Arial" w:hAnsi="Arial" w:cs="Arial"/>
          <w:sz w:val="20"/>
          <w:szCs w:val="20"/>
        </w:rPr>
        <w:t>Minimum enclosing balls have numerous important applications in clustering, nearest neighbor search, data classification, support vector machines, machine learning, facility location, collision detection, computer graphics, and military operations. In particular, many of these applications give rise to large-scale instances of the MEB problem, and a reasonably small accuracy suffices for such applications.</w:t>
      </w:r>
    </w:p>
    <w:p w14:paraId="4060D752" w14:textId="6813D2A2" w:rsidR="00122479" w:rsidRDefault="00122479" w:rsidP="006F2623">
      <w:pPr>
        <w:spacing w:after="80"/>
        <w:jc w:val="both"/>
        <w:rPr>
          <w:rFonts w:ascii="Arial" w:hAnsi="Arial" w:cs="Arial"/>
          <w:sz w:val="20"/>
          <w:szCs w:val="20"/>
        </w:rPr>
      </w:pPr>
      <w:r w:rsidRPr="008F2627">
        <w:rPr>
          <w:rFonts w:ascii="Arial" w:hAnsi="Arial" w:cs="Arial"/>
          <w:sz w:val="20"/>
          <w:szCs w:val="20"/>
        </w:rPr>
        <w:t>While the primal problem of estimating an MEB is rather unwieldy, we will see that the corresponding dual problem can be solved rather easily. Indeed, the dual MEB problem is of a form that allows for using simple solvers such as the basic Frank-Wolfe algorithm and its variations. We will discuss this in detail in this project. (</w:t>
      </w:r>
      <w:r w:rsidRPr="008F2627">
        <w:rPr>
          <w:rFonts w:ascii="Arial" w:hAnsi="Arial" w:cs="Arial"/>
          <w:b/>
          <w:bCs/>
          <w:sz w:val="20"/>
          <w:szCs w:val="20"/>
        </w:rPr>
        <w:t>TODO</w:t>
      </w:r>
      <w:r w:rsidRPr="008F2627">
        <w:rPr>
          <w:rFonts w:ascii="Arial" w:hAnsi="Arial" w:cs="Arial"/>
          <w:sz w:val="20"/>
          <w:szCs w:val="20"/>
        </w:rPr>
        <w:t>: change last sentence)</w:t>
      </w:r>
    </w:p>
    <w:p w14:paraId="5B84927A" w14:textId="52CB92AC" w:rsidR="00C8469D" w:rsidRDefault="00C8469D" w:rsidP="006F2623">
      <w:pPr>
        <w:spacing w:after="80"/>
        <w:jc w:val="both"/>
        <w:rPr>
          <w:rFonts w:ascii="Arial" w:hAnsi="Arial" w:cs="Arial"/>
          <w:sz w:val="20"/>
          <w:szCs w:val="20"/>
        </w:rPr>
      </w:pPr>
    </w:p>
    <w:p w14:paraId="5CAFB426" w14:textId="561F49ED" w:rsidR="00C8469D" w:rsidRDefault="00C8469D" w:rsidP="00C8469D">
      <w:pPr>
        <w:spacing w:after="80"/>
        <w:jc w:val="both"/>
        <w:rPr>
          <w:rFonts w:ascii="Arial" w:hAnsi="Arial" w:cs="Arial"/>
          <w:sz w:val="20"/>
          <w:szCs w:val="20"/>
        </w:rPr>
      </w:pPr>
      <w:r w:rsidRPr="00C8469D">
        <w:rPr>
          <w:rFonts w:ascii="Arial" w:hAnsi="Arial" w:cs="Arial"/>
          <w:sz w:val="20"/>
          <w:szCs w:val="20"/>
        </w:rPr>
        <w:t>Notation</w:t>
      </w:r>
    </w:p>
    <w:p w14:paraId="2F116C38" w14:textId="2CB0C0A4" w:rsidR="00C8469D" w:rsidRPr="00C8469D" w:rsidRDefault="00C8469D" w:rsidP="00C8469D">
      <w:pPr>
        <w:spacing w:after="80"/>
        <w:ind w:firstLine="720"/>
        <w:jc w:val="both"/>
        <w:rPr>
          <w:rFonts w:ascii="Arial" w:hAnsi="Arial" w:cs="Arial"/>
          <w:sz w:val="20"/>
          <w:szCs w:val="20"/>
        </w:rPr>
      </w:pPr>
      <w:r w:rsidRPr="00C8469D">
        <w:rPr>
          <w:rFonts w:ascii="Arial" w:hAnsi="Arial" w:cs="Arial"/>
          <w:sz w:val="20"/>
          <w:szCs w:val="20"/>
        </w:rPr>
        <w:t>We use bold letters to denote vectors and matrices, while non-bold letters represent constants.</w:t>
      </w:r>
      <w:r>
        <w:rPr>
          <w:rFonts w:ascii="Arial" w:hAnsi="Arial" w:cs="Arial"/>
          <w:sz w:val="20"/>
          <w:szCs w:val="20"/>
        </w:rPr>
        <w:t xml:space="preserve"> </w:t>
      </w:r>
      <w:r w:rsidRPr="00C8469D">
        <w:rPr>
          <w:rFonts w:ascii="Arial" w:hAnsi="Arial" w:cs="Arial"/>
          <w:sz w:val="20"/>
          <w:szCs w:val="20"/>
        </w:rPr>
        <w:t>For a vector</w:t>
      </w:r>
      <w:r>
        <w:rPr>
          <w:rFonts w:ascii="Arial" w:hAnsi="Arial" w:cs="Arial"/>
          <w:sz w:val="20"/>
          <w:szCs w:val="20"/>
        </w:rPr>
        <w:t xml:space="preserve"> </w:t>
      </w:r>
      <m:oMath>
        <m:r>
          <w:rPr>
            <w:rFonts w:ascii="Cambria Math" w:hAnsi="Cambria Math" w:cs="Arial"/>
            <w:sz w:val="20"/>
            <w:szCs w:val="20"/>
          </w:rPr>
          <m:t>p</m:t>
        </m:r>
      </m:oMath>
      <w:r w:rsidRPr="00C8469D">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p</m:t>
            </m:r>
          </m:e>
          <m:sub>
            <m:r>
              <w:rPr>
                <w:rFonts w:ascii="Cambria Math" w:hAnsi="Cambria Math" w:cs="Arial"/>
                <w:sz w:val="20"/>
                <w:szCs w:val="20"/>
              </w:rPr>
              <m:t>i</m:t>
            </m:r>
          </m:sub>
          <m:sup>
            <m:r>
              <w:rPr>
                <w:rFonts w:ascii="Cambria Math" w:hAnsi="Cambria Math" w:cs="Arial"/>
                <w:sz w:val="20"/>
                <w:szCs w:val="20"/>
              </w:rPr>
              <m:t>t</m:t>
            </m:r>
          </m:sup>
        </m:sSubSup>
      </m:oMath>
      <w:r w:rsidRPr="00C8469D">
        <w:rPr>
          <w:rFonts w:ascii="Arial" w:hAnsi="Arial" w:cs="Arial"/>
          <w:sz w:val="20"/>
          <w:szCs w:val="20"/>
        </w:rPr>
        <w:t>denotes its i</w:t>
      </w:r>
      <w:r>
        <w:rPr>
          <w:rFonts w:ascii="Arial" w:hAnsi="Arial" w:cs="Arial"/>
          <w:sz w:val="20"/>
          <w:szCs w:val="20"/>
        </w:rPr>
        <w:t>-</w:t>
      </w:r>
      <w:r w:rsidRPr="00C8469D">
        <w:rPr>
          <w:rFonts w:ascii="Arial" w:hAnsi="Arial" w:cs="Arial"/>
          <w:sz w:val="20"/>
          <w:szCs w:val="20"/>
        </w:rPr>
        <w:t>th component</w:t>
      </w:r>
      <w:r>
        <w:rPr>
          <w:rFonts w:ascii="Arial" w:hAnsi="Arial" w:cs="Arial"/>
          <w:sz w:val="20"/>
          <w:szCs w:val="20"/>
        </w:rPr>
        <w:t xml:space="preserve"> at iteration t.</w:t>
      </w:r>
      <w:r>
        <w:rPr>
          <w:rFonts w:ascii="Arial" w:hAnsi="Arial" w:cs="Arial"/>
          <w:sz w:val="20"/>
          <w:szCs w:val="20"/>
        </w:rPr>
        <w:t xml:space="preserve"> </w:t>
      </w:r>
      <w:r w:rsidRPr="00C8469D">
        <w:rPr>
          <w:rFonts w:ascii="Arial" w:hAnsi="Arial" w:cs="Arial"/>
          <w:sz w:val="20"/>
          <w:szCs w:val="20"/>
        </w:rPr>
        <w:t>Inequality statements involving vectors apply to each of their components.</w:t>
      </w:r>
      <w:r>
        <w:rPr>
          <w:rFonts w:ascii="Arial" w:hAnsi="Arial" w:cs="Arial"/>
          <w:sz w:val="20"/>
          <w:szCs w:val="20"/>
        </w:rPr>
        <w:t xml:space="preserve"> </w:t>
      </w:r>
      <w:r w:rsidRPr="00C8469D">
        <w:rPr>
          <w:rFonts w:ascii="Arial" w:hAnsi="Arial" w:cs="Arial"/>
          <w:sz w:val="20"/>
          <w:szCs w:val="20"/>
        </w:rPr>
        <w:t>Functions and operators are represented using uppercase letters.</w:t>
      </w:r>
      <w:r>
        <w:rPr>
          <w:rFonts w:ascii="Arial" w:hAnsi="Arial" w:cs="Arial"/>
          <w:sz w:val="20"/>
          <w:szCs w:val="20"/>
        </w:rPr>
        <w:t xml:space="preserve"> </w:t>
      </w:r>
      <w:r w:rsidRPr="00C8469D">
        <w:rPr>
          <w:rFonts w:ascii="Arial" w:hAnsi="Arial" w:cs="Arial"/>
          <w:sz w:val="20"/>
          <w:szCs w:val="20"/>
        </w:rPr>
        <w:t>Uppercase script letters are employed to denote various objects, including sets and balls.</w:t>
      </w:r>
    </w:p>
    <w:p w14:paraId="5B9239FE" w14:textId="77777777" w:rsidR="00C8469D" w:rsidRDefault="00C8469D" w:rsidP="006F2623">
      <w:pPr>
        <w:spacing w:after="80"/>
        <w:jc w:val="both"/>
        <w:rPr>
          <w:rFonts w:ascii="Arial" w:hAnsi="Arial" w:cs="Arial"/>
          <w:sz w:val="20"/>
          <w:szCs w:val="20"/>
        </w:rPr>
      </w:pPr>
    </w:p>
    <w:p w14:paraId="3EADA2CA" w14:textId="0963FA9E" w:rsidR="00C8469D" w:rsidRPr="008F2627" w:rsidRDefault="00C8469D" w:rsidP="006F2623">
      <w:pPr>
        <w:spacing w:after="80"/>
        <w:jc w:val="both"/>
        <w:rPr>
          <w:rFonts w:ascii="Arial" w:hAnsi="Arial" w:cs="Arial"/>
          <w:sz w:val="20"/>
          <w:szCs w:val="20"/>
        </w:rPr>
      </w:pPr>
      <w:r>
        <w:rPr>
          <w:rFonts w:ascii="Arial" w:hAnsi="Arial" w:cs="Arial"/>
          <w:sz w:val="20"/>
          <w:szCs w:val="20"/>
        </w:rPr>
        <w:t>bold – vector/matrix</w:t>
      </w:r>
    </w:p>
    <w:p w14:paraId="2DA708F4" w14:textId="25D12296" w:rsidR="00476A46" w:rsidRPr="008F2627" w:rsidRDefault="004B5B5F" w:rsidP="006F2623">
      <w:pPr>
        <w:spacing w:after="80"/>
        <w:jc w:val="both"/>
        <w:rPr>
          <w:rFonts w:ascii="Arial" w:eastAsiaTheme="minorEastAsia" w:hAnsi="Arial" w:cs="Arial"/>
          <w:sz w:val="20"/>
          <w:szCs w:val="20"/>
        </w:rPr>
      </w:pPr>
      <m:oMath>
        <m:r>
          <m:rPr>
            <m:scr m:val="script"/>
          </m:rPr>
          <w:rPr>
            <w:rFonts w:ascii="Cambria Math" w:hAnsi="Cambria Math" w:cs="Arial"/>
            <w:sz w:val="20"/>
            <w:szCs w:val="20"/>
          </w:rPr>
          <m:t>A</m:t>
        </m:r>
      </m:oMath>
      <w:r w:rsidRPr="008F2627">
        <w:rPr>
          <w:rFonts w:ascii="Arial" w:eastAsiaTheme="minorEastAsia" w:hAnsi="Arial" w:cs="Arial"/>
          <w:sz w:val="20"/>
          <w:szCs w:val="20"/>
        </w:rPr>
        <w:t xml:space="preserve"> – set of points (</w:t>
      </w:r>
      <m:oMath>
        <m:r>
          <w:rPr>
            <w:rFonts w:ascii="Cambria Math" w:hAnsi="Cambria Math" w:cs="Arial"/>
            <w:sz w:val="20"/>
            <w:szCs w:val="20"/>
          </w:rPr>
          <m:t>m</m:t>
        </m:r>
      </m:oMath>
      <w:r w:rsidRPr="008F2627">
        <w:rPr>
          <w:rFonts w:ascii="Arial" w:eastAsiaTheme="minorEastAsia" w:hAnsi="Arial" w:cs="Arial"/>
          <w:sz w:val="20"/>
          <w:szCs w:val="20"/>
        </w:rPr>
        <w:t xml:space="preserve"> – number of points</w:t>
      </w:r>
      <w:r w:rsidRPr="008F2627">
        <w:rPr>
          <w:rFonts w:ascii="Arial" w:eastAsiaTheme="minorEastAsia" w:hAnsi="Arial" w:cs="Arial"/>
          <w:sz w:val="20"/>
          <w:szCs w:val="20"/>
        </w:rPr>
        <w:t xml:space="preserve">, </w:t>
      </w:r>
      <m:oMath>
        <m:r>
          <w:rPr>
            <w:rFonts w:ascii="Cambria Math" w:eastAsiaTheme="minorEastAsia" w:hAnsi="Cambria Math" w:cs="Arial"/>
            <w:sz w:val="20"/>
            <w:szCs w:val="20"/>
          </w:rPr>
          <m:t>n</m:t>
        </m:r>
      </m:oMath>
      <w:r w:rsidRPr="008F2627">
        <w:rPr>
          <w:rFonts w:ascii="Arial" w:eastAsiaTheme="minorEastAsia" w:hAnsi="Arial" w:cs="Arial"/>
          <w:sz w:val="20"/>
          <w:szCs w:val="20"/>
        </w:rPr>
        <w:t xml:space="preserve"> – dimension of each point</w:t>
      </w:r>
      <w:r w:rsidRPr="008F2627">
        <w:rPr>
          <w:rFonts w:ascii="Arial" w:eastAsiaTheme="minorEastAsia" w:hAnsi="Arial" w:cs="Arial"/>
          <w:sz w:val="20"/>
          <w:szCs w:val="20"/>
        </w:rPr>
        <w:t>)</w:t>
      </w:r>
    </w:p>
    <w:p w14:paraId="49CC01AE" w14:textId="77777777" w:rsidR="004B5B5F" w:rsidRPr="008F2627" w:rsidRDefault="004B5B5F" w:rsidP="006F2623">
      <w:pPr>
        <w:spacing w:after="80"/>
        <w:jc w:val="both"/>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i</m:t>
            </m:r>
          </m:sub>
        </m:sSub>
      </m:oMath>
      <w:r w:rsidRPr="008F2627">
        <w:rPr>
          <w:rFonts w:ascii="Arial" w:eastAsiaTheme="minorEastAsia" w:hAnsi="Arial" w:cs="Arial"/>
          <w:sz w:val="20"/>
          <w:szCs w:val="20"/>
        </w:rPr>
        <w:t xml:space="preserve">  (</w:t>
      </w:r>
      <m:oMath>
        <m:r>
          <w:rPr>
            <w:rFonts w:ascii="Cambria Math" w:eastAsiaTheme="minorEastAsia" w:hAnsi="Cambria Math" w:cs="Arial"/>
            <w:sz w:val="20"/>
            <w:szCs w:val="20"/>
          </w:rPr>
          <m:t>i=1,…,m)</m:t>
        </m:r>
      </m:oMath>
      <w:r w:rsidRPr="008F2627">
        <w:rPr>
          <w:rFonts w:ascii="Arial" w:eastAsiaTheme="minorEastAsia" w:hAnsi="Arial" w:cs="Arial"/>
          <w:sz w:val="20"/>
          <w:szCs w:val="20"/>
        </w:rPr>
        <w:t xml:space="preserve"> - i-th point of the set of points </w:t>
      </w:r>
      <m:oMath>
        <m:r>
          <m:rPr>
            <m:scr m:val="script"/>
          </m:rPr>
          <w:rPr>
            <w:rFonts w:ascii="Cambria Math" w:hAnsi="Cambria Math" w:cs="Arial"/>
            <w:sz w:val="20"/>
            <w:szCs w:val="20"/>
          </w:rPr>
          <m:t>A</m:t>
        </m:r>
      </m:oMath>
      <w:r w:rsidRPr="008F2627">
        <w:rPr>
          <w:rFonts w:ascii="Arial" w:eastAsiaTheme="minorEastAsia" w:hAnsi="Arial" w:cs="Arial"/>
          <w:sz w:val="20"/>
          <w:szCs w:val="20"/>
        </w:rPr>
        <w:t xml:space="preserve"> (with dimension </w:t>
      </w:r>
      <m:oMath>
        <m:r>
          <w:rPr>
            <w:rFonts w:ascii="Cambria Math" w:eastAsiaTheme="minorEastAsia" w:hAnsi="Cambria Math" w:cs="Arial"/>
            <w:sz w:val="20"/>
            <w:szCs w:val="20"/>
          </w:rPr>
          <m:t>n</m:t>
        </m:r>
      </m:oMath>
      <w:r w:rsidRPr="008F2627">
        <w:rPr>
          <w:rFonts w:ascii="Arial" w:eastAsiaTheme="minorEastAsia" w:hAnsi="Arial" w:cs="Arial"/>
          <w:sz w:val="20"/>
          <w:szCs w:val="20"/>
        </w:rPr>
        <w:t>)</w:t>
      </w:r>
    </w:p>
    <w:p w14:paraId="7385A2B9" w14:textId="13CF1193" w:rsidR="00476A46" w:rsidRPr="008F2627" w:rsidRDefault="004B5B5F" w:rsidP="006F2623">
      <w:pPr>
        <w:spacing w:after="80"/>
        <w:jc w:val="both"/>
        <w:rPr>
          <w:rFonts w:ascii="Arial" w:eastAsiaTheme="minorEastAsia" w:hAnsi="Arial" w:cs="Arial"/>
          <w:sz w:val="20"/>
          <w:szCs w:val="20"/>
        </w:rPr>
      </w:pPr>
      <m:oMath>
        <m:sSub>
          <m:sSubPr>
            <m:ctrlPr>
              <w:rPr>
                <w:rFonts w:ascii="Cambria Math" w:hAnsi="Cambria Math" w:cs="Arial"/>
                <w:i/>
                <w:sz w:val="20"/>
                <w:szCs w:val="20"/>
              </w:rPr>
            </m:ctrlPr>
          </m:sSubPr>
          <m:e>
            <m:r>
              <m:rPr>
                <m:scr m:val="script"/>
                <m:sty m:val="b"/>
              </m:rPr>
              <w:rPr>
                <w:rFonts w:ascii="Cambria Math" w:hAnsi="Cambria Math" w:cs="Arial"/>
                <w:color w:val="111827"/>
                <w:sz w:val="20"/>
                <w:szCs w:val="20"/>
                <w:shd w:val="clear" w:color="auto" w:fill="F7F7F8"/>
              </w:rPr>
              <m:t>B</m:t>
            </m:r>
          </m:e>
          <m:sub>
            <m:r>
              <m:rPr>
                <m:sty m:val="bi"/>
              </m:rPr>
              <w:rPr>
                <w:rFonts w:ascii="Cambria Math" w:hAnsi="Cambria Math" w:cs="Arial"/>
                <w:sz w:val="20"/>
                <w:szCs w:val="20"/>
              </w:rPr>
              <m:t>c</m:t>
            </m:r>
            <m:r>
              <w:rPr>
                <w:rFonts w:ascii="Cambria Math" w:hAnsi="Cambria Math" w:cs="Arial"/>
                <w:sz w:val="20"/>
                <w:szCs w:val="20"/>
              </w:rPr>
              <m:t>,  r</m:t>
            </m:r>
          </m:sub>
        </m:sSub>
      </m:oMath>
      <w:r w:rsidRPr="008F2627">
        <w:rPr>
          <w:rFonts w:ascii="Arial" w:eastAsiaTheme="minorEastAsia" w:hAnsi="Arial" w:cs="Arial"/>
          <w:sz w:val="20"/>
          <w:szCs w:val="20"/>
        </w:rPr>
        <w:t xml:space="preserve"> – ball with center </w:t>
      </w:r>
      <m:oMath>
        <m:r>
          <w:rPr>
            <w:rFonts w:ascii="Cambria Math" w:hAnsi="Cambria Math" w:cs="Arial"/>
            <w:sz w:val="20"/>
            <w:szCs w:val="20"/>
          </w:rPr>
          <m:t>c</m:t>
        </m:r>
      </m:oMath>
      <w:r w:rsidRPr="008F2627">
        <w:rPr>
          <w:rFonts w:ascii="Arial" w:eastAsiaTheme="minorEastAsia" w:hAnsi="Arial" w:cs="Arial"/>
          <w:sz w:val="20"/>
          <w:szCs w:val="20"/>
        </w:rPr>
        <w:t xml:space="preserve"> </w:t>
      </w:r>
      <w:r w:rsidRPr="008F2627">
        <w:rPr>
          <w:rFonts w:ascii="Arial" w:eastAsiaTheme="minorEastAsia" w:hAnsi="Arial" w:cs="Arial"/>
          <w:sz w:val="20"/>
          <w:szCs w:val="20"/>
        </w:rPr>
        <w:t>(with dimension = n)</w:t>
      </w:r>
      <w:r w:rsidRPr="008F2627">
        <w:rPr>
          <w:rFonts w:ascii="Arial" w:eastAsiaTheme="minorEastAsia" w:hAnsi="Arial" w:cs="Arial"/>
          <w:sz w:val="20"/>
          <w:szCs w:val="20"/>
        </w:rPr>
        <w:t xml:space="preserve"> and radius </w:t>
      </w:r>
      <m:oMath>
        <m:r>
          <w:rPr>
            <w:rFonts w:ascii="Cambria Math" w:hAnsi="Cambria Math" w:cs="Arial"/>
            <w:sz w:val="20"/>
            <w:szCs w:val="20"/>
          </w:rPr>
          <m:t>r</m:t>
        </m:r>
      </m:oMath>
      <w:r w:rsidRPr="008F2627">
        <w:rPr>
          <w:rFonts w:ascii="Arial" w:eastAsiaTheme="minorEastAsia" w:hAnsi="Arial" w:cs="Arial"/>
          <w:sz w:val="20"/>
          <w:szCs w:val="20"/>
        </w:rPr>
        <w:t xml:space="preserve"> </w:t>
      </w:r>
      <w:r w:rsidRPr="008F2627">
        <w:rPr>
          <w:rFonts w:ascii="Arial" w:eastAsiaTheme="minorEastAsia" w:hAnsi="Arial" w:cs="Arial"/>
          <w:sz w:val="20"/>
          <w:szCs w:val="20"/>
        </w:rPr>
        <w:t>(constant)</w:t>
      </w:r>
    </w:p>
    <w:p w14:paraId="09E1DD77" w14:textId="782FA40A" w:rsidR="004B5B5F" w:rsidRPr="008F2627" w:rsidRDefault="009E5F06" w:rsidP="006F2623">
      <w:pPr>
        <w:spacing w:after="80"/>
        <w:jc w:val="both"/>
        <w:rPr>
          <w:rFonts w:ascii="Arial" w:eastAsiaTheme="minorEastAsia" w:hAnsi="Arial" w:cs="Arial"/>
          <w:sz w:val="20"/>
          <w:szCs w:val="20"/>
        </w:rPr>
      </w:pPr>
      <m:oMath>
        <m:r>
          <m:rPr>
            <m:sty m:val="bi"/>
          </m:rPr>
          <w:rPr>
            <w:rFonts w:ascii="Cambria Math" w:hAnsi="Cambria Math" w:cs="Arial"/>
            <w:sz w:val="20"/>
            <w:szCs w:val="20"/>
          </w:rPr>
          <m:t>u</m:t>
        </m:r>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Pr="008F2627">
        <w:rPr>
          <w:rFonts w:ascii="Arial" w:hAnsi="Arial" w:cs="Arial"/>
          <w:sz w:val="20"/>
          <w:szCs w:val="20"/>
        </w:rPr>
        <w:t xml:space="preserve"> is a vector of Lagrange multipliers</w:t>
      </w:r>
    </w:p>
    <w:p w14:paraId="0BFD09E4" w14:textId="5CA9E737" w:rsidR="004B5B5F" w:rsidRPr="008F2627" w:rsidRDefault="009E5F06" w:rsidP="006F2623">
      <w:pPr>
        <w:spacing w:after="80"/>
        <w:rPr>
          <w:rFonts w:ascii="Arial" w:hAnsi="Arial" w:cs="Arial"/>
          <w:b/>
          <w:bCs/>
          <w:sz w:val="20"/>
          <w:szCs w:val="20"/>
        </w:rPr>
      </w:pPr>
      <m:oMath>
        <m:r>
          <m:rPr>
            <m:scr m:val="script"/>
          </m:rPr>
          <w:rPr>
            <w:rFonts w:ascii="Cambria Math" w:hAnsi="Cambria Math" w:cs="Arial"/>
            <w:sz w:val="20"/>
            <w:szCs w:val="20"/>
          </w:rPr>
          <m:t>L</m:t>
        </m:r>
        <m:d>
          <m:dPr>
            <m:ctrlPr>
              <w:rPr>
                <w:rFonts w:ascii="Cambria Math" w:hAnsi="Cambria Math" w:cs="Arial"/>
                <w:i/>
                <w:sz w:val="20"/>
                <w:szCs w:val="20"/>
              </w:rPr>
            </m:ctrlPr>
          </m:dPr>
          <m:e>
            <m:r>
              <m:rPr>
                <m:sty m:val="bi"/>
              </m:rPr>
              <w:rPr>
                <w:rFonts w:ascii="Cambria Math" w:hAnsi="Cambria Math" w:cs="Arial"/>
                <w:sz w:val="20"/>
                <w:szCs w:val="20"/>
              </w:rPr>
              <m:t>c</m:t>
            </m:r>
            <m:r>
              <w:rPr>
                <w:rFonts w:ascii="Cambria Math" w:hAnsi="Cambria Math" w:cs="Arial"/>
                <w:sz w:val="20"/>
                <w:szCs w:val="20"/>
              </w:rPr>
              <m:t>,r,</m:t>
            </m:r>
            <m:r>
              <m:rPr>
                <m:sty m:val="bi"/>
              </m:rPr>
              <w:rPr>
                <w:rFonts w:ascii="Cambria Math" w:hAnsi="Cambria Math" w:cs="Arial"/>
                <w:sz w:val="20"/>
                <w:szCs w:val="20"/>
              </w:rPr>
              <m:t>u</m:t>
            </m:r>
          </m:e>
        </m:d>
      </m:oMath>
      <w:r w:rsidRPr="008F2627">
        <w:rPr>
          <w:rFonts w:ascii="Arial" w:eastAsiaTheme="minorEastAsia" w:hAnsi="Arial" w:cs="Arial"/>
          <w:sz w:val="20"/>
          <w:szCs w:val="20"/>
        </w:rPr>
        <w:t xml:space="preserve"> – </w:t>
      </w:r>
      <w:r w:rsidRPr="008F2627">
        <w:rPr>
          <w:rFonts w:ascii="Arial" w:eastAsiaTheme="minorEastAsia" w:hAnsi="Arial" w:cs="Arial"/>
          <w:sz w:val="20"/>
          <w:szCs w:val="20"/>
        </w:rPr>
        <w:t xml:space="preserve">Lagrangian </w:t>
      </w:r>
      <w:r w:rsidRPr="008F2627">
        <w:rPr>
          <w:rFonts w:ascii="Arial" w:eastAsiaTheme="minorEastAsia" w:hAnsi="Arial" w:cs="Arial"/>
          <w:sz w:val="20"/>
          <w:szCs w:val="20"/>
        </w:rPr>
        <w:t>dual function</w:t>
      </w:r>
    </w:p>
    <w:p w14:paraId="2847E07D" w14:textId="70EF4DF8" w:rsidR="004B5B5F" w:rsidRPr="008F2627" w:rsidRDefault="009E5F06" w:rsidP="006F2623">
      <w:pPr>
        <w:tabs>
          <w:tab w:val="left" w:pos="2105"/>
        </w:tabs>
        <w:spacing w:after="80"/>
        <w:rPr>
          <w:rFonts w:ascii="Arial" w:hAnsi="Arial" w:cs="Arial"/>
          <w:b/>
          <w:bCs/>
          <w:sz w:val="20"/>
          <w:szCs w:val="20"/>
        </w:rPr>
      </w:pPr>
      <w:r w:rsidRPr="008F2627">
        <w:rPr>
          <w:rFonts w:ascii="Arial" w:hAnsi="Arial" w:cs="Arial"/>
          <w:b/>
          <w:bCs/>
          <w:sz w:val="20"/>
          <w:szCs w:val="20"/>
        </w:rPr>
        <w:tab/>
      </w:r>
    </w:p>
    <w:p w14:paraId="71D65F76" w14:textId="077705A1" w:rsidR="004B5B5F" w:rsidRPr="008F2627" w:rsidRDefault="004B5B5F" w:rsidP="006F2623">
      <w:pPr>
        <w:spacing w:after="80"/>
        <w:jc w:val="center"/>
        <w:rPr>
          <w:rFonts w:ascii="Arial" w:hAnsi="Arial" w:cs="Arial"/>
          <w:b/>
          <w:bCs/>
          <w:sz w:val="20"/>
          <w:szCs w:val="20"/>
        </w:rPr>
      </w:pPr>
    </w:p>
    <w:p w14:paraId="7C1FB718" w14:textId="67C00A1A" w:rsidR="00E558A7" w:rsidRPr="008F2627" w:rsidRDefault="00E558A7" w:rsidP="006F2623">
      <w:pPr>
        <w:spacing w:after="80"/>
        <w:jc w:val="center"/>
        <w:rPr>
          <w:rFonts w:ascii="Arial" w:hAnsi="Arial" w:cs="Arial"/>
          <w:b/>
          <w:bCs/>
          <w:sz w:val="20"/>
          <w:szCs w:val="20"/>
        </w:rPr>
      </w:pPr>
    </w:p>
    <w:p w14:paraId="4D508759" w14:textId="25653D7F" w:rsidR="00E558A7" w:rsidRPr="008F2627" w:rsidRDefault="00E558A7" w:rsidP="006F2623">
      <w:pPr>
        <w:spacing w:after="80"/>
        <w:jc w:val="center"/>
        <w:rPr>
          <w:rFonts w:ascii="Arial" w:hAnsi="Arial" w:cs="Arial"/>
          <w:b/>
          <w:bCs/>
          <w:sz w:val="20"/>
          <w:szCs w:val="20"/>
        </w:rPr>
      </w:pPr>
    </w:p>
    <w:p w14:paraId="37F4F4A6" w14:textId="4B5A5108" w:rsidR="00E558A7" w:rsidRPr="008F2627" w:rsidRDefault="00E558A7" w:rsidP="006F2623">
      <w:pPr>
        <w:spacing w:after="80"/>
        <w:jc w:val="center"/>
        <w:rPr>
          <w:rFonts w:ascii="Arial" w:hAnsi="Arial" w:cs="Arial"/>
          <w:b/>
          <w:bCs/>
          <w:sz w:val="20"/>
          <w:szCs w:val="20"/>
        </w:rPr>
      </w:pPr>
    </w:p>
    <w:p w14:paraId="62E379BE" w14:textId="4BC2660F" w:rsidR="00E558A7" w:rsidRPr="008F2627" w:rsidRDefault="00E558A7" w:rsidP="006F2623">
      <w:pPr>
        <w:spacing w:after="80"/>
        <w:jc w:val="center"/>
        <w:rPr>
          <w:rFonts w:ascii="Arial" w:hAnsi="Arial" w:cs="Arial"/>
          <w:b/>
          <w:bCs/>
          <w:sz w:val="20"/>
          <w:szCs w:val="20"/>
        </w:rPr>
      </w:pPr>
    </w:p>
    <w:p w14:paraId="7E6BF7D8" w14:textId="0F10157A" w:rsidR="00E558A7" w:rsidRPr="008F2627" w:rsidRDefault="00E558A7" w:rsidP="006F2623">
      <w:pPr>
        <w:spacing w:after="80"/>
        <w:jc w:val="center"/>
        <w:rPr>
          <w:rFonts w:ascii="Arial" w:hAnsi="Arial" w:cs="Arial"/>
          <w:b/>
          <w:bCs/>
          <w:sz w:val="20"/>
          <w:szCs w:val="20"/>
        </w:rPr>
      </w:pPr>
    </w:p>
    <w:p w14:paraId="365C9CFD" w14:textId="7379F287" w:rsidR="00262A46" w:rsidRDefault="00262A46" w:rsidP="00262A46">
      <w:pPr>
        <w:pStyle w:val="Heading1"/>
        <w:jc w:val="center"/>
        <w:rPr>
          <w:rFonts w:ascii="Arial" w:hAnsi="Arial" w:cs="Arial"/>
          <w:color w:val="auto"/>
          <w:sz w:val="28"/>
          <w:szCs w:val="28"/>
        </w:rPr>
      </w:pPr>
      <w:r w:rsidRPr="00262A46">
        <w:rPr>
          <w:rFonts w:ascii="Arial" w:hAnsi="Arial" w:cs="Arial"/>
          <w:color w:val="auto"/>
          <w:sz w:val="28"/>
          <w:szCs w:val="28"/>
        </w:rPr>
        <w:lastRenderedPageBreak/>
        <w:t>Problem definition</w:t>
      </w:r>
    </w:p>
    <w:p w14:paraId="285A17B0" w14:textId="77777777" w:rsidR="00262A46" w:rsidRPr="00262A46" w:rsidRDefault="00262A46" w:rsidP="00262A46">
      <w:pPr>
        <w:jc w:val="center"/>
      </w:pPr>
    </w:p>
    <w:p w14:paraId="2BD56F06" w14:textId="58800AA6" w:rsidR="00122479" w:rsidRPr="00262A46" w:rsidRDefault="00122479" w:rsidP="00262A46">
      <w:pPr>
        <w:pStyle w:val="Heading2"/>
        <w:jc w:val="center"/>
        <w:rPr>
          <w:rFonts w:ascii="Arial" w:hAnsi="Arial" w:cs="Arial"/>
          <w:color w:val="auto"/>
          <w:sz w:val="24"/>
          <w:szCs w:val="24"/>
        </w:rPr>
      </w:pPr>
      <w:r w:rsidRPr="00262A46">
        <w:rPr>
          <w:rFonts w:ascii="Arial" w:hAnsi="Arial" w:cs="Arial"/>
          <w:color w:val="auto"/>
          <w:sz w:val="24"/>
          <w:szCs w:val="24"/>
        </w:rPr>
        <w:t xml:space="preserve">The </w:t>
      </w:r>
      <w:r w:rsidR="009E5F06" w:rsidRPr="00262A46">
        <w:rPr>
          <w:rFonts w:ascii="Arial" w:hAnsi="Arial" w:cs="Arial"/>
          <w:color w:val="auto"/>
          <w:sz w:val="24"/>
          <w:szCs w:val="24"/>
        </w:rPr>
        <w:t>p</w:t>
      </w:r>
      <w:r w:rsidRPr="00262A46">
        <w:rPr>
          <w:rFonts w:ascii="Arial" w:hAnsi="Arial" w:cs="Arial"/>
          <w:color w:val="auto"/>
          <w:sz w:val="24"/>
          <w:szCs w:val="24"/>
        </w:rPr>
        <w:t xml:space="preserve">rimal MEB </w:t>
      </w:r>
      <w:r w:rsidR="009E5F06" w:rsidRPr="00262A46">
        <w:rPr>
          <w:rFonts w:ascii="Arial" w:hAnsi="Arial" w:cs="Arial"/>
          <w:color w:val="auto"/>
          <w:sz w:val="24"/>
          <w:szCs w:val="24"/>
        </w:rPr>
        <w:t>p</w:t>
      </w:r>
      <w:r w:rsidRPr="00262A46">
        <w:rPr>
          <w:rFonts w:ascii="Arial" w:hAnsi="Arial" w:cs="Arial"/>
          <w:color w:val="auto"/>
          <w:sz w:val="24"/>
          <w:szCs w:val="24"/>
        </w:rPr>
        <w:t>roblem</w:t>
      </w:r>
    </w:p>
    <w:p w14:paraId="4C43E1A8" w14:textId="77777777" w:rsidR="008F2627" w:rsidRPr="008F2627" w:rsidRDefault="008F2627" w:rsidP="006F2623">
      <w:pPr>
        <w:spacing w:after="80"/>
        <w:jc w:val="center"/>
        <w:rPr>
          <w:rFonts w:ascii="Arial" w:hAnsi="Arial" w:cs="Arial"/>
          <w:b/>
          <w:bCs/>
          <w:sz w:val="20"/>
          <w:szCs w:val="20"/>
        </w:rPr>
      </w:pPr>
    </w:p>
    <w:p w14:paraId="09E70289" w14:textId="385AC313" w:rsidR="004B5B5F" w:rsidRPr="008F2627" w:rsidRDefault="004B5B5F" w:rsidP="006F2623">
      <w:pPr>
        <w:spacing w:after="80"/>
        <w:ind w:firstLine="720"/>
        <w:jc w:val="both"/>
        <w:rPr>
          <w:rFonts w:ascii="Arial" w:hAnsi="Arial" w:cs="Arial"/>
          <w:sz w:val="20"/>
          <w:szCs w:val="20"/>
          <w:lang w:val="mk-MK"/>
        </w:rPr>
      </w:pPr>
      <w:r w:rsidRPr="008F2627">
        <w:rPr>
          <w:rFonts w:ascii="Arial" w:hAnsi="Arial" w:cs="Arial"/>
          <w:sz w:val="20"/>
          <w:szCs w:val="20"/>
        </w:rPr>
        <w:t xml:space="preserve">In the minimum enclosing ball problem, given a </w:t>
      </w:r>
      <w:r w:rsidR="00CC5AD0">
        <w:rPr>
          <w:rFonts w:ascii="Arial" w:hAnsi="Arial" w:cs="Arial"/>
          <w:sz w:val="20"/>
          <w:szCs w:val="20"/>
        </w:rPr>
        <w:t xml:space="preserve">finite set of vectors </w:t>
      </w:r>
      <m:oMath>
        <m:r>
          <m:rPr>
            <m:scr m:val="script"/>
            <m:sty m:val="bi"/>
          </m:rPr>
          <w:rPr>
            <w:rFonts w:ascii="Cambria Math" w:hAnsi="Cambria Math" w:cs="Arial"/>
            <w:sz w:val="20"/>
            <w:szCs w:val="20"/>
          </w:rPr>
          <m:t>A</m:t>
        </m:r>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 xml:space="preserve">, . . . , </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m</m:t>
            </m:r>
          </m:sub>
        </m:sSub>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Pr="008F2627">
        <w:rPr>
          <w:rFonts w:ascii="Arial" w:hAnsi="Arial" w:cs="Arial"/>
          <w:sz w:val="20"/>
          <w:szCs w:val="20"/>
        </w:rPr>
        <w:t>, the objective is to determine the smallest n-dimensional ball</w:t>
      </w:r>
      <w:r w:rsidRPr="008F2627">
        <w:rPr>
          <w:rFonts w:ascii="Arial" w:hAnsi="Arial" w:cs="Arial"/>
          <w:sz w:val="20"/>
          <w:szCs w:val="20"/>
        </w:rPr>
        <w:t xml:space="preserve"> </w:t>
      </w:r>
      <w:r w:rsidRPr="008F2627">
        <w:rPr>
          <w:rFonts w:ascii="Arial" w:hAnsi="Arial" w:cs="Arial"/>
          <w:sz w:val="20"/>
          <w:szCs w:val="20"/>
        </w:rPr>
        <w:t xml:space="preserve">that contains all the points in </w:t>
      </w:r>
      <m:oMath>
        <m:r>
          <m:rPr>
            <m:scr m:val="script"/>
            <m:sty m:val="bi"/>
          </m:rPr>
          <w:rPr>
            <w:rFonts w:ascii="Cambria Math" w:hAnsi="Cambria Math" w:cs="Arial"/>
            <w:sz w:val="20"/>
            <w:szCs w:val="20"/>
          </w:rPr>
          <m:t>A</m:t>
        </m:r>
      </m:oMath>
      <w:r w:rsidRPr="008F2627">
        <w:rPr>
          <w:rFonts w:ascii="Arial" w:hAnsi="Arial" w:cs="Arial"/>
          <w:sz w:val="20"/>
          <w:szCs w:val="20"/>
        </w:rPr>
        <w:t>:</w:t>
      </w:r>
    </w:p>
    <w:p w14:paraId="03EED526" w14:textId="73985F24" w:rsidR="00804464" w:rsidRPr="008F2627" w:rsidRDefault="00E558A7" w:rsidP="006F2623">
      <w:pPr>
        <w:spacing w:after="80"/>
        <w:jc w:val="center"/>
        <w:rPr>
          <w:rFonts w:ascii="Arial" w:eastAsiaTheme="minorEastAsia" w:hAnsi="Arial" w:cs="Arial"/>
          <w:sz w:val="20"/>
          <w:szCs w:val="20"/>
        </w:rPr>
        <w:sectPr w:rsidR="00804464" w:rsidRPr="008F2627" w:rsidSect="008F2627">
          <w:type w:val="continuous"/>
          <w:pgSz w:w="12240" w:h="15840"/>
          <w:pgMar w:top="1440" w:right="1440" w:bottom="1440" w:left="1440" w:header="720" w:footer="720" w:gutter="0"/>
          <w:cols w:space="720"/>
          <w:docGrid w:linePitch="360"/>
        </w:sectPr>
      </w:pPr>
      <m:oMath>
        <m:eqArr>
          <m:eqArrPr>
            <m:maxDist m:val="1"/>
            <m:ctrlPr>
              <w:rPr>
                <w:rFonts w:ascii="Cambria Math" w:hAnsi="Cambria Math" w:cs="Arial"/>
                <w:i/>
                <w:sz w:val="20"/>
                <w:szCs w:val="20"/>
              </w:rPr>
            </m:ctrlPr>
          </m:eqArrPr>
          <m:e>
            <m:sSub>
              <m:sSubPr>
                <m:ctrlPr>
                  <w:rPr>
                    <w:rFonts w:ascii="Cambria Math" w:hAnsi="Cambria Math" w:cs="Arial"/>
                    <w:i/>
                    <w:sz w:val="20"/>
                    <w:szCs w:val="20"/>
                  </w:rPr>
                </m:ctrlPr>
              </m:sSubPr>
              <m:e>
                <m:r>
                  <m:rPr>
                    <m:scr m:val="script"/>
                    <m:sty m:val="b"/>
                  </m:rPr>
                  <w:rPr>
                    <w:rFonts w:ascii="Cambria Math" w:hAnsi="Cambria Math" w:cs="Arial"/>
                    <w:color w:val="111827"/>
                    <w:sz w:val="20"/>
                    <w:szCs w:val="20"/>
                    <w:shd w:val="clear" w:color="auto" w:fill="F7F7F8"/>
                  </w:rPr>
                  <m:t>B</m:t>
                </m:r>
              </m:e>
              <m:sub>
                <m:r>
                  <m:rPr>
                    <m:sty m:val="bi"/>
                  </m:rPr>
                  <w:rPr>
                    <w:rFonts w:ascii="Cambria Math" w:hAnsi="Cambria Math" w:cs="Arial"/>
                    <w:sz w:val="20"/>
                    <w:szCs w:val="20"/>
                  </w:rPr>
                  <m:t>c</m:t>
                </m:r>
                <m:r>
                  <w:rPr>
                    <w:rFonts w:ascii="Cambria Math" w:hAnsi="Cambria Math" w:cs="Arial"/>
                    <w:sz w:val="20"/>
                    <w:szCs w:val="20"/>
                  </w:rPr>
                  <m:t>,  r</m:t>
                </m:r>
              </m:sub>
            </m:sSub>
            <m:r>
              <w:rPr>
                <w:rFonts w:ascii="Cambria Math" w:hAnsi="Cambria Math" w:cs="Arial"/>
                <w:sz w:val="20"/>
                <w:szCs w:val="20"/>
              </w:rPr>
              <m:t xml:space="preserve">= </m:t>
            </m:r>
            <m:d>
              <m:dPr>
                <m:begChr m:val="{"/>
                <m:endChr m:val="}"/>
                <m:ctrlPr>
                  <w:rPr>
                    <w:rFonts w:ascii="Cambria Math" w:hAnsi="Cambria Math" w:cs="Arial"/>
                    <w:i/>
                    <w:sz w:val="20"/>
                    <w:szCs w:val="20"/>
                  </w:rPr>
                </m:ctrlPr>
              </m:dPr>
              <m:e>
                <m:r>
                  <m:rPr>
                    <m:sty m:val="bi"/>
                  </m:rPr>
                  <w:rPr>
                    <w:rFonts w:ascii="Cambria Math" w:hAnsi="Cambria Math" w:cs="Arial"/>
                    <w:sz w:val="20"/>
                    <w:szCs w:val="20"/>
                  </w:rPr>
                  <m:t>a</m:t>
                </m:r>
                <m:r>
                  <w:rPr>
                    <w:rFonts w:ascii="Cambria Math" w:hAnsi="Cambria Math" w:cs="Arial"/>
                    <w:sz w:val="20"/>
                    <w:szCs w:val="20"/>
                  </w:rPr>
                  <m:t xml:space="preserve"> ∈ </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r>
                  <w:rPr>
                    <w:rFonts w:ascii="Cambria Math" w:hAnsi="Cambria Math" w:cs="Arial"/>
                    <w:sz w:val="20"/>
                    <w:szCs w:val="20"/>
                  </w:rPr>
                  <m:t xml:space="preserve"> </m:t>
                </m:r>
              </m:e>
              <m:e>
                <m:r>
                  <w:rPr>
                    <w:rFonts w:ascii="Cambria Math" w:hAnsi="Cambria Math" w:cs="Arial"/>
                    <w:sz w:val="20"/>
                    <w:szCs w:val="20"/>
                  </w:rPr>
                  <m:t xml:space="preserve"> </m:t>
                </m:r>
                <m:d>
                  <m:dPr>
                    <m:begChr m:val="‖"/>
                    <m:endChr m:val="‖"/>
                    <m:ctrlPr>
                      <w:rPr>
                        <w:rFonts w:ascii="Cambria Math" w:hAnsi="Cambria Math" w:cs="Arial"/>
                        <w:i/>
                        <w:sz w:val="20"/>
                        <w:szCs w:val="20"/>
                      </w:rPr>
                    </m:ctrlPr>
                  </m:dPr>
                  <m:e>
                    <m:r>
                      <m:rPr>
                        <m:sty m:val="bi"/>
                      </m:rPr>
                      <w:rPr>
                        <w:rFonts w:ascii="Cambria Math" w:hAnsi="Cambria Math" w:cs="Arial"/>
                        <w:sz w:val="20"/>
                        <w:szCs w:val="20"/>
                      </w:rPr>
                      <m:t>a</m:t>
                    </m:r>
                    <m:r>
                      <w:rPr>
                        <w:rFonts w:ascii="Cambria Math" w:hAnsi="Cambria Math" w:cs="Arial"/>
                        <w:sz w:val="20"/>
                        <w:szCs w:val="20"/>
                      </w:rPr>
                      <m:t>-</m:t>
                    </m:r>
                    <m:r>
                      <m:rPr>
                        <m:sty m:val="bi"/>
                      </m:rPr>
                      <w:rPr>
                        <w:rFonts w:ascii="Cambria Math" w:hAnsi="Cambria Math" w:cs="Arial"/>
                        <w:sz w:val="20"/>
                        <w:szCs w:val="20"/>
                      </w:rPr>
                      <m:t>c</m:t>
                    </m:r>
                  </m:e>
                </m:d>
                <m:r>
                  <w:rPr>
                    <w:rFonts w:ascii="Cambria Math" w:hAnsi="Cambria Math" w:cs="Arial"/>
                    <w:sz w:val="20"/>
                    <w:szCs w:val="20"/>
                  </w:rPr>
                  <m:t>≤r</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e>
            </m:d>
          </m:e>
        </m:eqArr>
      </m:oMath>
      <w:r w:rsidR="00804464" w:rsidRPr="008F2627">
        <w:rPr>
          <w:rFonts w:ascii="Arial" w:hAnsi="Arial" w:cs="Arial"/>
          <w:sz w:val="20"/>
          <w:szCs w:val="20"/>
        </w:rPr>
        <w:t xml:space="preserve"> </w:t>
      </w:r>
      <w:r w:rsidR="0077670A" w:rsidRPr="008F2627">
        <w:rPr>
          <w:rFonts w:ascii="Arial" w:hAnsi="Arial" w:cs="Arial"/>
          <w:sz w:val="20"/>
          <w:szCs w:val="20"/>
        </w:rPr>
        <w:t xml:space="preserve">  </w:t>
      </w:r>
    </w:p>
    <w:p w14:paraId="487CE9FD" w14:textId="6B53819E" w:rsidR="004B5B5F" w:rsidRPr="008F2627" w:rsidRDefault="004B5B5F" w:rsidP="006F2623">
      <w:pPr>
        <w:spacing w:after="80"/>
        <w:ind w:firstLine="720"/>
        <w:jc w:val="both"/>
        <w:rPr>
          <w:rFonts w:ascii="Arial" w:hAnsi="Arial" w:cs="Arial"/>
          <w:sz w:val="20"/>
          <w:szCs w:val="20"/>
        </w:rPr>
      </w:pPr>
      <w:r w:rsidRPr="008F2627">
        <w:rPr>
          <w:rFonts w:ascii="Arial" w:hAnsi="Arial" w:cs="Arial"/>
          <w:sz w:val="20"/>
          <w:szCs w:val="20"/>
        </w:rPr>
        <w:t xml:space="preserve">Since Euclidean balls are uniquely defined in terms of their center </w:t>
      </w:r>
      <m:oMath>
        <m:r>
          <w:rPr>
            <w:rFonts w:ascii="Cambria Math" w:hAnsi="Cambria Math" w:cs="Arial"/>
            <w:sz w:val="20"/>
            <w:szCs w:val="20"/>
          </w:rPr>
          <m:t>c∈</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Pr="008F2627">
        <w:rPr>
          <w:rFonts w:ascii="Arial" w:hAnsi="Arial" w:cs="Arial"/>
          <w:sz w:val="20"/>
          <w:szCs w:val="20"/>
        </w:rPr>
        <w:t xml:space="preserve"> and radius </w:t>
      </w:r>
      <m:oMath>
        <m:r>
          <w:rPr>
            <w:rFonts w:ascii="Cambria Math" w:hAnsi="Cambria Math" w:cs="Arial"/>
            <w:sz w:val="20"/>
            <w:szCs w:val="20"/>
          </w:rPr>
          <m:t>r</m:t>
        </m:r>
        <m:r>
          <m:rPr>
            <m:scr m:val="double-struck"/>
          </m:rPr>
          <w:rPr>
            <w:rFonts w:ascii="Cambria Math" w:hAnsi="Cambria Math" w:cs="Arial"/>
            <w:sz w:val="20"/>
            <w:szCs w:val="20"/>
          </w:rPr>
          <m:t>∈R</m:t>
        </m:r>
      </m:oMath>
      <w:r w:rsidRPr="008F2627">
        <w:rPr>
          <w:rFonts w:ascii="Arial" w:hAnsi="Arial" w:cs="Arial"/>
          <w:sz w:val="20"/>
          <w:szCs w:val="20"/>
        </w:rPr>
        <w:t xml:space="preserve">, the basic problem is therefore to determine the optimal choices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m:t>
            </m:r>
          </m:sup>
        </m:sSup>
      </m:oMath>
      <w:r w:rsidR="009E5F06" w:rsidRPr="008F2627">
        <w:rPr>
          <w:rFonts w:ascii="Arial" w:hAnsi="Arial" w:cs="Arial"/>
          <w:sz w:val="20"/>
          <w:szCs w:val="20"/>
        </w:rPr>
        <w:t xml:space="preserve"> and </w:t>
      </w:r>
      <m:oMath>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oMath>
      <w:r w:rsidRPr="008F2627">
        <w:rPr>
          <w:rFonts w:ascii="Arial" w:hAnsi="Arial" w:cs="Arial"/>
          <w:sz w:val="20"/>
          <w:szCs w:val="20"/>
        </w:rPr>
        <w:t xml:space="preserve"> for these two parameters. In this report, we approach this problem from the point of view of constrained convex optimization. Indeed, noting the equivalences</w:t>
      </w:r>
      <w:r w:rsidR="009E5F06" w:rsidRPr="008F2627">
        <w:rPr>
          <w:rFonts w:ascii="Arial" w:hAnsi="Arial" w:cs="Arial"/>
          <w:sz w:val="20"/>
          <w:szCs w:val="20"/>
        </w:rPr>
        <w:t>:</w:t>
      </w:r>
    </w:p>
    <w:p w14:paraId="02E3947E" w14:textId="07465AA3" w:rsidR="00804464" w:rsidRPr="008F2627" w:rsidRDefault="008F2627" w:rsidP="006F2623">
      <w:pPr>
        <w:spacing w:after="80"/>
        <w:jc w:val="both"/>
        <w:rPr>
          <w:rFonts w:ascii="Arial" w:hAnsi="Arial" w:cs="Arial"/>
          <w:sz w:val="20"/>
          <w:szCs w:val="20"/>
        </w:rPr>
      </w:pPr>
      <m:oMathPara>
        <m:oMathParaPr>
          <m:jc m:val="center"/>
        </m:oMathParaPr>
        <m:oMath>
          <m:eqArr>
            <m:eqArrPr>
              <m:maxDist m:val="1"/>
              <m:ctrlPr>
                <w:rPr>
                  <w:rFonts w:ascii="Cambria Math" w:hAnsi="Cambria Math" w:cs="Arial"/>
                  <w:i/>
                  <w:sz w:val="20"/>
                  <w:szCs w:val="20"/>
                </w:rPr>
              </m:ctrlPr>
            </m:eqArrPr>
            <m:e>
              <m:d>
                <m:dPr>
                  <m:begChr m:val="‖"/>
                  <m:endChr m:val="‖"/>
                  <m:ctrlPr>
                    <w:rPr>
                      <w:rFonts w:ascii="Cambria Math" w:hAnsi="Cambria Math" w:cs="Arial"/>
                      <w:i/>
                      <w:sz w:val="20"/>
                      <w:szCs w:val="20"/>
                    </w:rPr>
                  </m:ctrlPr>
                </m:dPr>
                <m:e>
                  <m:r>
                    <m:rPr>
                      <m:sty m:val="bi"/>
                    </m:rPr>
                    <w:rPr>
                      <w:rFonts w:ascii="Cambria Math" w:hAnsi="Cambria Math" w:cs="Arial"/>
                      <w:sz w:val="20"/>
                      <w:szCs w:val="20"/>
                    </w:rPr>
                    <m:t>a</m:t>
                  </m:r>
                  <m:r>
                    <w:rPr>
                      <w:rFonts w:ascii="Cambria Math" w:hAnsi="Cambria Math" w:cs="Arial"/>
                      <w:sz w:val="20"/>
                      <w:szCs w:val="20"/>
                    </w:rPr>
                    <m:t>-</m:t>
                  </m:r>
                  <m:r>
                    <m:rPr>
                      <m:sty m:val="bi"/>
                    </m:rPr>
                    <w:rPr>
                      <w:rFonts w:ascii="Cambria Math" w:hAnsi="Cambria Math" w:cs="Arial"/>
                      <w:sz w:val="20"/>
                      <w:szCs w:val="20"/>
                    </w:rPr>
                    <m:t>c</m:t>
                  </m:r>
                </m:e>
              </m:d>
              <m:r>
                <w:rPr>
                  <w:rFonts w:ascii="Cambria Math" w:hAnsi="Cambria Math" w:cs="Arial"/>
                  <w:sz w:val="20"/>
                  <w:szCs w:val="20"/>
                </w:rPr>
                <m:t xml:space="preserve">≤r ⟺ </m:t>
              </m:r>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m:rPr>
                          <m:sty m:val="bi"/>
                        </m:rPr>
                        <w:rPr>
                          <w:rFonts w:ascii="Cambria Math" w:hAnsi="Cambria Math" w:cs="Arial"/>
                          <w:sz w:val="20"/>
                          <w:szCs w:val="20"/>
                        </w:rPr>
                        <m:t>a</m:t>
                      </m:r>
                      <m:r>
                        <w:rPr>
                          <w:rFonts w:ascii="Cambria Math" w:hAnsi="Cambria Math" w:cs="Arial"/>
                          <w:sz w:val="20"/>
                          <w:szCs w:val="20"/>
                        </w:rPr>
                        <m:t>-</m:t>
                      </m:r>
                      <m:r>
                        <m:rPr>
                          <m:sty m:val="bi"/>
                        </m:rPr>
                        <w:rPr>
                          <w:rFonts w:ascii="Cambria Math" w:hAnsi="Cambria Math" w:cs="Arial"/>
                          <w:sz w:val="20"/>
                          <w:szCs w:val="20"/>
                        </w:rPr>
                        <m:t>c</m:t>
                      </m:r>
                    </m:e>
                  </m:d>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ctrlPr>
                <w:rPr>
                  <w:rFonts w:ascii="Cambria Math" w:eastAsia="Cambria Math" w:hAnsi="Cambria Math" w:cs="Arial"/>
                  <w:i/>
                  <w:sz w:val="20"/>
                  <w:szCs w:val="20"/>
                </w:rPr>
              </m:ctrlPr>
            </m:e>
            <m:e>
              <m:r>
                <w:rPr>
                  <w:rFonts w:ascii="Cambria Math" w:hAnsi="Cambria Math" w:cs="Arial"/>
                  <w:sz w:val="20"/>
                  <w:szCs w:val="20"/>
                </w:rPr>
                <m:t xml:space="preserve">⟺ </m:t>
              </m:r>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m:rPr>
                          <m:sty m:val="bi"/>
                        </m:rPr>
                        <w:rPr>
                          <w:rFonts w:ascii="Cambria Math" w:hAnsi="Cambria Math" w:cs="Arial"/>
                          <w:sz w:val="20"/>
                          <w:szCs w:val="20"/>
                        </w:rPr>
                        <m:t>a</m:t>
                      </m:r>
                      <m:r>
                        <w:rPr>
                          <w:rFonts w:ascii="Cambria Math" w:hAnsi="Cambria Math" w:cs="Arial"/>
                          <w:sz w:val="20"/>
                          <w:szCs w:val="20"/>
                        </w:rPr>
                        <m:t>-</m:t>
                      </m:r>
                      <m:r>
                        <m:rPr>
                          <m:sty m:val="bi"/>
                        </m:rPr>
                        <w:rPr>
                          <w:rFonts w:ascii="Cambria Math" w:hAnsi="Cambria Math" w:cs="Arial"/>
                          <w:sz w:val="20"/>
                          <w:szCs w:val="20"/>
                        </w:rPr>
                        <m:t>c</m:t>
                      </m:r>
                    </m:e>
                  </m:d>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≤0#</m:t>
              </m:r>
              <m:d>
                <m:dPr>
                  <m:ctrlPr>
                    <w:rPr>
                      <w:rFonts w:ascii="Cambria Math" w:hAnsi="Cambria Math" w:cs="Arial"/>
                      <w:i/>
                      <w:sz w:val="20"/>
                      <w:szCs w:val="20"/>
                    </w:rPr>
                  </m:ctrlPr>
                </m:dPr>
                <m:e>
                  <m:r>
                    <w:rPr>
                      <w:rFonts w:ascii="Cambria Math" w:hAnsi="Cambria Math" w:cs="Arial"/>
                      <w:sz w:val="20"/>
                      <w:szCs w:val="20"/>
                    </w:rPr>
                    <m:t>2</m:t>
                  </m:r>
                </m:e>
              </m:d>
            </m:e>
          </m:eqArr>
        </m:oMath>
      </m:oMathPara>
    </w:p>
    <w:p w14:paraId="7CDBBF9B" w14:textId="409B7361" w:rsidR="00376927" w:rsidRPr="008F2627" w:rsidRDefault="00376927" w:rsidP="006F2623">
      <w:pPr>
        <w:spacing w:after="80"/>
        <w:jc w:val="both"/>
        <w:rPr>
          <w:rFonts w:ascii="Arial" w:hAnsi="Arial" w:cs="Arial"/>
          <w:sz w:val="20"/>
          <w:szCs w:val="20"/>
        </w:rPr>
      </w:pPr>
      <w:r w:rsidRPr="008F2627">
        <w:rPr>
          <w:rFonts w:ascii="Arial" w:hAnsi="Arial" w:cs="Arial"/>
          <w:sz w:val="20"/>
          <w:szCs w:val="20"/>
        </w:rPr>
        <w:t xml:space="preserve">we can immediately formalize the problem of finding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oMath>
      <w:r w:rsidR="00FC61CA" w:rsidRPr="008F2627">
        <w:rPr>
          <w:rFonts w:ascii="Arial" w:hAnsi="Arial" w:cs="Arial"/>
          <w:sz w:val="20"/>
          <w:szCs w:val="20"/>
        </w:rPr>
        <w:t xml:space="preserve"> and </w:t>
      </w:r>
      <m:oMath>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oMath>
      <w:r w:rsidR="00FC61CA" w:rsidRPr="008F2627">
        <w:rPr>
          <w:rFonts w:ascii="Arial" w:eastAsiaTheme="minorEastAsia" w:hAnsi="Arial" w:cs="Arial"/>
          <w:sz w:val="20"/>
          <w:szCs w:val="20"/>
        </w:rPr>
        <w:t xml:space="preserve"> </w:t>
      </w:r>
      <w:r w:rsidRPr="008F2627">
        <w:rPr>
          <w:rFonts w:ascii="Arial" w:hAnsi="Arial" w:cs="Arial"/>
          <w:sz w:val="20"/>
          <w:szCs w:val="20"/>
        </w:rPr>
        <w:t>as an inequality constrained quadratic minimization problem, namely</w:t>
      </w:r>
    </w:p>
    <w:p w14:paraId="71B8AB88" w14:textId="27CF3F09" w:rsidR="00E87D33" w:rsidRPr="008F2627" w:rsidRDefault="00000000" w:rsidP="006F2623">
      <w:pPr>
        <w:spacing w:after="80"/>
        <w:ind w:left="720"/>
        <w:jc w:val="both"/>
        <w:rPr>
          <w:rFonts w:ascii="Arial" w:eastAsiaTheme="minorEastAsia" w:hAnsi="Arial" w:cs="Arial"/>
          <w:sz w:val="20"/>
          <w:szCs w:val="20"/>
        </w:rPr>
      </w:pPr>
      <m:oMathPara>
        <m:oMathParaPr>
          <m:jc m:val="center"/>
        </m:oMathParaPr>
        <m:oMath>
          <m:sSup>
            <m:sSupPr>
              <m:ctrlPr>
                <w:rPr>
                  <w:rFonts w:ascii="Cambria Math" w:hAnsi="Cambria Math" w:cs="Arial"/>
                  <w:i/>
                  <w:sz w:val="20"/>
                  <w:szCs w:val="20"/>
                </w:rPr>
              </m:ctrlPr>
            </m:sSupPr>
            <m:e>
              <m:r>
                <m:rPr>
                  <m:sty m:val="bi"/>
                </m:rPr>
                <w:rPr>
                  <w:rFonts w:ascii="Cambria Math" w:hAnsi="Cambria Math" w:cs="Arial"/>
                  <w:sz w:val="20"/>
                  <w:szCs w:val="20"/>
                </w:rPr>
                <m:t>c</m:t>
              </m:r>
            </m:e>
            <m:sup>
              <m:r>
                <w:rPr>
                  <w:rFonts w:ascii="Cambria Math" w:hAnsi="Cambria Math" w:cs="Arial"/>
                  <w:sz w:val="20"/>
                  <w:szCs w:val="20"/>
                </w:rPr>
                <m:t>*</m:t>
              </m:r>
            </m:sup>
          </m:sSup>
          <m:r>
            <w:rPr>
              <w:rFonts w:ascii="Cambria Math" w:hAnsi="Cambria Math" w:cs="Arial"/>
              <w:sz w:val="20"/>
              <w:szCs w:val="20"/>
            </w:rPr>
            <m:t>,</m:t>
          </m:r>
          <m:r>
            <m:rPr>
              <m:sty m:val="bi"/>
            </m:rPr>
            <w:rPr>
              <w:rFonts w:ascii="Cambria Math" w:hAnsi="Cambria Math" w:cs="Arial"/>
              <w:sz w:val="20"/>
              <w:szCs w:val="20"/>
            </w:rPr>
            <m:t xml:space="preserve"> </m:t>
          </m:r>
          <m:sSup>
            <m:sSupPr>
              <m:ctrlPr>
                <w:rPr>
                  <w:rFonts w:ascii="Cambria Math" w:hAnsi="Cambria Math" w:cs="Arial"/>
                  <w:b/>
                  <w:bCs/>
                  <w:i/>
                  <w:sz w:val="20"/>
                  <w:szCs w:val="20"/>
                </w:rPr>
              </m:ctrlPr>
            </m:sSupPr>
            <m:e>
              <m:r>
                <w:rPr>
                  <w:rFonts w:ascii="Cambria Math" w:hAnsi="Cambria Math" w:cs="Arial"/>
                  <w:sz w:val="20"/>
                  <w:szCs w:val="20"/>
                </w:rPr>
                <m:t>r</m:t>
              </m:r>
            </m:e>
            <m:sup>
              <m:r>
                <m:rPr>
                  <m:sty m:val="bi"/>
                </m:rPr>
                <w:rPr>
                  <w:rFonts w:ascii="Cambria Math" w:hAnsi="Cambria Math" w:cs="Arial"/>
                  <w:sz w:val="20"/>
                  <w:szCs w:val="20"/>
                </w:rPr>
                <m:t>*</m:t>
              </m:r>
            </m:sup>
          </m:sSup>
          <m:r>
            <m:rPr>
              <m:aln/>
            </m:rP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i"/>
                    </m:rPr>
                    <w:rPr>
                      <w:rFonts w:ascii="Cambria Math" w:hAnsi="Cambria Math" w:cs="Arial"/>
                      <w:sz w:val="20"/>
                      <w:szCs w:val="20"/>
                    </w:rPr>
                    <m:t>c</m:t>
                  </m:r>
                  <m:r>
                    <w:rPr>
                      <w:rFonts w:ascii="Cambria Math" w:hAnsi="Cambria Math" w:cs="Arial"/>
                      <w:sz w:val="20"/>
                      <w:szCs w:val="20"/>
                    </w:rPr>
                    <m:t>,  r</m:t>
                  </m:r>
                </m:lim>
              </m:limLow>
            </m:fName>
            <m:e>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e>
          </m:func>
          <m:r>
            <m:rPr>
              <m:sty m:val="p"/>
            </m:rPr>
            <w:rPr>
              <w:rFonts w:ascii="Cambria Math" w:hAnsi="Cambria Math" w:cs="Arial"/>
              <w:sz w:val="20"/>
              <w:szCs w:val="20"/>
            </w:rPr>
            <w:br/>
          </m:r>
        </m:oMath>
        <m:oMath>
          <m:eqArr>
            <m:eqArrPr>
              <m:maxDist m:val="1"/>
              <m:ctrlPr>
                <w:rPr>
                  <w:rFonts w:ascii="Cambria Math" w:hAnsi="Cambria Math" w:cs="Arial"/>
                  <w:sz w:val="20"/>
                  <w:szCs w:val="20"/>
                </w:rPr>
              </m:ctrlPr>
            </m:eqArrPr>
            <m:e>
              <m:r>
                <m:rPr>
                  <m:sty m:val="p"/>
                </m:rPr>
                <w:rPr>
                  <w:rFonts w:ascii="Cambria Math" w:hAnsi="Cambria Math" w:cs="Arial"/>
                  <w:sz w:val="20"/>
                  <w:szCs w:val="20"/>
                </w:rPr>
                <m:t>s.t.</m:t>
              </m:r>
              <m:r>
                <w:rPr>
                  <w:rFonts w:ascii="Cambria Math" w:hAnsi="Cambria Math" w:cs="Arial"/>
                  <w:sz w:val="20"/>
                  <w:szCs w:val="20"/>
                </w:rPr>
                <m:t xml:space="preserve">   </m:t>
              </m:r>
              <m:m>
                <m:mPr>
                  <m:mcs>
                    <m:mc>
                      <m:mcPr>
                        <m:count m:val="1"/>
                        <m:mcJc m:val="center"/>
                      </m:mcPr>
                    </m:mc>
                  </m:mcs>
                  <m:ctrlPr>
                    <w:rPr>
                      <w:rFonts w:ascii="Cambria Math" w:hAnsi="Cambria Math" w:cs="Arial"/>
                      <w:i/>
                      <w:sz w:val="20"/>
                      <w:szCs w:val="20"/>
                    </w:rPr>
                  </m:ctrlPr>
                </m:mPr>
                <m:mr>
                  <m:e>
                    <m:m>
                      <m:mPr>
                        <m:mcs>
                          <m:mc>
                            <m:mcPr>
                              <m:count m:val="1"/>
                              <m:mcJc m:val="center"/>
                            </m:mcPr>
                          </m:mc>
                        </m:mcs>
                        <m:ctrlPr>
                          <w:rPr>
                            <w:rFonts w:ascii="Cambria Math" w:hAnsi="Cambria Math" w:cs="Arial"/>
                            <w:i/>
                            <w:sz w:val="20"/>
                            <w:szCs w:val="20"/>
                          </w:rPr>
                        </m:ctrlPr>
                      </m:mPr>
                      <m:mr>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1</m:t>
                                      </m:r>
                                    </m:sub>
                                  </m:sSub>
                                  <m:r>
                                    <w:rPr>
                                      <w:rFonts w:ascii="Cambria Math" w:hAnsi="Cambria Math" w:cs="Arial"/>
                                      <w:sz w:val="20"/>
                                      <w:szCs w:val="20"/>
                                    </w:rPr>
                                    <m:t>-</m:t>
                                  </m:r>
                                  <m:r>
                                    <m:rPr>
                                      <m:sty m:val="bi"/>
                                    </m:rPr>
                                    <w:rPr>
                                      <w:rFonts w:ascii="Cambria Math" w:hAnsi="Cambria Math" w:cs="Arial"/>
                                      <w:sz w:val="20"/>
                                      <w:szCs w:val="20"/>
                                    </w:rPr>
                                    <m:t>c</m:t>
                                  </m:r>
                                </m:e>
                              </m:d>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≤0 </m:t>
                          </m:r>
                        </m:e>
                      </m:mr>
                      <m:mr>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2</m:t>
                                      </m:r>
                                    </m:sub>
                                  </m:sSub>
                                  <m:r>
                                    <w:rPr>
                                      <w:rFonts w:ascii="Cambria Math" w:hAnsi="Cambria Math" w:cs="Arial"/>
                                      <w:sz w:val="20"/>
                                      <w:szCs w:val="20"/>
                                    </w:rPr>
                                    <m:t>-</m:t>
                                  </m:r>
                                  <m:r>
                                    <m:rPr>
                                      <m:sty m:val="bi"/>
                                    </m:rPr>
                                    <w:rPr>
                                      <w:rFonts w:ascii="Cambria Math" w:hAnsi="Cambria Math" w:cs="Arial"/>
                                      <w:sz w:val="20"/>
                                      <w:szCs w:val="20"/>
                                    </w:rPr>
                                    <m:t>c</m:t>
                                  </m:r>
                                </m:e>
                              </m:d>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≤0</m:t>
                          </m:r>
                        </m:e>
                      </m:mr>
                    </m:m>
                  </m:e>
                </m:mr>
                <m:mr>
                  <m:e>
                    <m:r>
                      <m:rPr>
                        <m:sty m:val="p"/>
                      </m:rPr>
                      <w:rPr>
                        <w:rFonts w:ascii="Cambria Math" w:hAnsi="Cambria Math" w:cs="Arial"/>
                        <w:color w:val="040C28"/>
                        <w:sz w:val="20"/>
                        <w:szCs w:val="20"/>
                      </w:rPr>
                      <m:t>⋮</m:t>
                    </m:r>
                  </m:e>
                </m:mr>
                <m:mr>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m</m:t>
                                </m:r>
                              </m:sub>
                            </m:sSub>
                            <m:r>
                              <w:rPr>
                                <w:rFonts w:ascii="Cambria Math" w:hAnsi="Cambria Math" w:cs="Arial"/>
                                <w:sz w:val="20"/>
                                <w:szCs w:val="20"/>
                              </w:rPr>
                              <m:t>-</m:t>
                            </m:r>
                            <m:r>
                              <m:rPr>
                                <m:sty m:val="bi"/>
                              </m:rPr>
                              <w:rPr>
                                <w:rFonts w:ascii="Cambria Math" w:hAnsi="Cambria Math" w:cs="Arial"/>
                                <w:sz w:val="20"/>
                                <w:szCs w:val="20"/>
                              </w:rPr>
                              <m:t>c</m:t>
                            </m:r>
                          </m:e>
                        </m:d>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≤0</m:t>
                    </m:r>
                  </m:e>
                </m:mr>
              </m:m>
              <m:r>
                <w:rPr>
                  <w:rFonts w:ascii="Cambria Math" w:hAnsi="Cambria Math" w:cs="Arial"/>
                  <w:sz w:val="20"/>
                  <w:szCs w:val="20"/>
                </w:rPr>
                <m:t>#</m:t>
              </m:r>
              <m:d>
                <m:dPr>
                  <m:ctrlPr>
                    <w:rPr>
                      <w:rFonts w:ascii="Cambria Math" w:hAnsi="Cambria Math" w:cs="Arial"/>
                      <w:sz w:val="20"/>
                      <w:szCs w:val="20"/>
                    </w:rPr>
                  </m:ctrlPr>
                </m:dPr>
                <m:e>
                  <m:r>
                    <m:rPr>
                      <m:sty m:val="p"/>
                    </m:rPr>
                    <w:rPr>
                      <w:rFonts w:ascii="Cambria Math" w:hAnsi="Cambria Math" w:cs="Arial"/>
                      <w:sz w:val="20"/>
                      <w:szCs w:val="20"/>
                    </w:rPr>
                    <m:t>3</m:t>
                  </m:r>
                </m:e>
              </m:d>
              <m:ctrlPr>
                <w:rPr>
                  <w:rFonts w:ascii="Cambria Math" w:hAnsi="Cambria Math" w:cs="Arial"/>
                  <w:i/>
                  <w:sz w:val="20"/>
                  <w:szCs w:val="20"/>
                </w:rPr>
              </m:ctrlPr>
            </m:e>
          </m:eqArr>
          <m:r>
            <m:rPr>
              <m:sty m:val="p"/>
            </m:rPr>
            <w:rPr>
              <w:rFonts w:ascii="Cambria Math" w:hAnsi="Cambria Math" w:cs="Arial"/>
              <w:sz w:val="20"/>
              <w:szCs w:val="20"/>
            </w:rPr>
            <w:br/>
          </m:r>
        </m:oMath>
      </m:oMathPara>
      <w:r w:rsidR="00955599" w:rsidRPr="008F2627">
        <w:rPr>
          <w:rFonts w:ascii="Arial" w:hAnsi="Arial" w:cs="Arial"/>
          <w:sz w:val="20"/>
          <w:szCs w:val="20"/>
        </w:rPr>
        <w:t>Which</w:t>
      </w:r>
      <w:r w:rsidR="00DB4ECC" w:rsidRPr="008F2627">
        <w:rPr>
          <w:rFonts w:ascii="Arial" w:hAnsi="Arial" w:cs="Arial"/>
          <w:sz w:val="20"/>
          <w:szCs w:val="20"/>
        </w:rPr>
        <w:t xml:space="preserve"> we</w:t>
      </w:r>
      <w:r w:rsidR="00E87D33" w:rsidRPr="008F2627">
        <w:rPr>
          <w:rFonts w:ascii="Arial" w:hAnsi="Arial" w:cs="Arial"/>
          <w:sz w:val="20"/>
          <w:szCs w:val="20"/>
        </w:rPr>
        <w:t xml:space="preserve"> can rewrite as:</w:t>
      </w:r>
    </w:p>
    <w:p w14:paraId="5AAF1AD5" w14:textId="7EE6864A" w:rsidR="00FC61CA" w:rsidRPr="008F2627" w:rsidRDefault="00000000" w:rsidP="006F2623">
      <w:pPr>
        <w:spacing w:after="80"/>
        <w:jc w:val="center"/>
        <w:rPr>
          <w:rFonts w:ascii="Arial" w:hAnsi="Arial" w:cs="Arial"/>
          <w:sz w:val="20"/>
          <w:szCs w:val="20"/>
        </w:rPr>
      </w:pPr>
      <m:oMathPara>
        <m:oMathParaPr>
          <m:jc m:val="center"/>
        </m:oMathParaPr>
        <m:oMath>
          <m:sSup>
            <m:sSupPr>
              <m:ctrlPr>
                <w:rPr>
                  <w:rFonts w:ascii="Cambria Math" w:hAnsi="Cambria Math" w:cs="Arial"/>
                  <w:i/>
                  <w:sz w:val="20"/>
                  <w:szCs w:val="20"/>
                </w:rPr>
              </m:ctrlPr>
            </m:sSupPr>
            <m:e>
              <m:r>
                <m:rPr>
                  <m:sty m:val="bi"/>
                </m:rPr>
                <w:rPr>
                  <w:rFonts w:ascii="Cambria Math" w:hAnsi="Cambria Math" w:cs="Arial"/>
                  <w:sz w:val="20"/>
                  <w:szCs w:val="20"/>
                </w:rPr>
                <m:t>c</m:t>
              </m:r>
            </m:e>
            <m:sup>
              <m:r>
                <w:rPr>
                  <w:rFonts w:ascii="Cambria Math" w:hAnsi="Cambria Math" w:cs="Arial"/>
                  <w:sz w:val="20"/>
                  <w:szCs w:val="20"/>
                </w:rPr>
                <m:t>*</m:t>
              </m:r>
            </m:sup>
          </m:sSup>
          <m:r>
            <w:rPr>
              <w:rFonts w:ascii="Cambria Math" w:hAnsi="Cambria Math" w:cs="Arial"/>
              <w:sz w:val="20"/>
              <w:szCs w:val="20"/>
            </w:rPr>
            <m:t>,</m:t>
          </m:r>
          <m:r>
            <m:rPr>
              <m:sty m:val="bi"/>
            </m:rPr>
            <w:rPr>
              <w:rFonts w:ascii="Cambria Math" w:hAnsi="Cambria Math" w:cs="Arial"/>
              <w:sz w:val="20"/>
              <w:szCs w:val="20"/>
            </w:rPr>
            <m:t xml:space="preserve"> </m:t>
          </m:r>
          <m:sSup>
            <m:sSupPr>
              <m:ctrlPr>
                <w:rPr>
                  <w:rFonts w:ascii="Cambria Math" w:hAnsi="Cambria Math" w:cs="Arial"/>
                  <w:b/>
                  <w:bCs/>
                  <w:i/>
                  <w:sz w:val="20"/>
                  <w:szCs w:val="20"/>
                </w:rPr>
              </m:ctrlPr>
            </m:sSupPr>
            <m:e>
              <m:r>
                <w:rPr>
                  <w:rFonts w:ascii="Cambria Math" w:hAnsi="Cambria Math" w:cs="Arial"/>
                  <w:sz w:val="20"/>
                  <w:szCs w:val="20"/>
                </w:rPr>
                <m:t>r</m:t>
              </m:r>
            </m:e>
            <m:sup>
              <m:r>
                <m:rPr>
                  <m:sty m:val="bi"/>
                </m:rPr>
                <w:rPr>
                  <w:rFonts w:ascii="Cambria Math" w:hAnsi="Cambria Math" w:cs="Arial"/>
                  <w:sz w:val="20"/>
                  <w:szCs w:val="20"/>
                </w:rPr>
                <m: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i"/>
                    </m:rPr>
                    <w:rPr>
                      <w:rFonts w:ascii="Cambria Math" w:hAnsi="Cambria Math" w:cs="Arial"/>
                      <w:sz w:val="20"/>
                      <w:szCs w:val="20"/>
                    </w:rPr>
                    <m:t>c</m:t>
                  </m:r>
                  <m:r>
                    <w:rPr>
                      <w:rFonts w:ascii="Cambria Math" w:hAnsi="Cambria Math" w:cs="Arial"/>
                      <w:sz w:val="20"/>
                      <w:szCs w:val="20"/>
                    </w:rPr>
                    <m:t>, r</m:t>
                  </m:r>
                </m:lim>
              </m:limLow>
            </m:fName>
            <m:e>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e>
          </m:func>
          <m:r>
            <m:rPr>
              <m:sty m:val="p"/>
            </m:rPr>
            <w:rPr>
              <w:rFonts w:ascii="Cambria Math" w:hAnsi="Cambria Math" w:cs="Arial"/>
              <w:sz w:val="20"/>
              <w:szCs w:val="20"/>
            </w:rPr>
            <w:br/>
          </m:r>
        </m:oMath>
        <m:oMath>
          <m:r>
            <m:rPr>
              <m:sty m:val="p"/>
            </m:rPr>
            <w:rPr>
              <w:rFonts w:ascii="Cambria Math" w:hAnsi="Cambria Math" w:cs="Arial"/>
              <w:sz w:val="20"/>
              <w:szCs w:val="20"/>
            </w:rPr>
            <m:t>s.t.</m:t>
          </m:r>
          <m:r>
            <w:rPr>
              <w:rFonts w:ascii="Cambria Math" w:hAnsi="Cambria Math" w:cs="Arial"/>
              <w:sz w:val="20"/>
              <w:szCs w:val="20"/>
            </w:rPr>
            <m:t xml:space="preserve">     </m:t>
          </m:r>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r>
                    <m:rPr>
                      <m:sty m:val="bi"/>
                    </m:rPr>
                    <w:rPr>
                      <w:rFonts w:ascii="Cambria Math" w:hAnsi="Cambria Math" w:cs="Arial"/>
                      <w:sz w:val="20"/>
                      <w:szCs w:val="20"/>
                    </w:rPr>
                    <m:t>c</m:t>
                  </m:r>
                </m:e>
              </m:d>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≤0,  i=1,…,m</m:t>
          </m:r>
        </m:oMath>
      </m:oMathPara>
    </w:p>
    <w:p w14:paraId="0EF75924" w14:textId="427DC4ED" w:rsidR="009E5F06" w:rsidRPr="008F2627" w:rsidRDefault="009E5F06" w:rsidP="006F2623">
      <w:pPr>
        <w:spacing w:after="80"/>
        <w:ind w:firstLine="720"/>
        <w:jc w:val="both"/>
        <w:rPr>
          <w:rFonts w:ascii="Arial" w:hAnsi="Arial" w:cs="Arial"/>
          <w:sz w:val="20"/>
          <w:szCs w:val="20"/>
        </w:rPr>
      </w:pPr>
      <w:r w:rsidRPr="008F2627">
        <w:rPr>
          <w:rFonts w:ascii="Arial" w:hAnsi="Arial" w:cs="Arial"/>
          <w:sz w:val="20"/>
          <w:szCs w:val="20"/>
        </w:rPr>
        <w:t xml:space="preserve">In simpler terms, this means that we are simultaneously searching for an appropriate center and radius. The </w:t>
      </w:r>
      <w:r w:rsidRPr="008F2627">
        <w:rPr>
          <w:rFonts w:ascii="Arial" w:hAnsi="Arial" w:cs="Arial"/>
          <w:sz w:val="20"/>
          <w:szCs w:val="20"/>
        </w:rPr>
        <w:t>(</w:t>
      </w:r>
      <w:r w:rsidRPr="008F2627">
        <w:rPr>
          <w:rFonts w:ascii="Arial" w:hAnsi="Arial" w:cs="Arial"/>
          <w:sz w:val="20"/>
          <w:szCs w:val="20"/>
        </w:rPr>
        <w:t>squared</w:t>
      </w:r>
      <w:r w:rsidRPr="008F2627">
        <w:rPr>
          <w:rFonts w:ascii="Arial" w:hAnsi="Arial" w:cs="Arial"/>
          <w:sz w:val="20"/>
          <w:szCs w:val="20"/>
        </w:rPr>
        <w:t>)</w:t>
      </w:r>
      <w:r w:rsidRPr="008F2627">
        <w:rPr>
          <w:rFonts w:ascii="Arial" w:hAnsi="Arial" w:cs="Arial"/>
          <w:sz w:val="20"/>
          <w:szCs w:val="20"/>
        </w:rPr>
        <w:t xml:space="preserve"> radius should be as small as possible but not smaller. In other words, the </w:t>
      </w:r>
      <w:r w:rsidRPr="008F2627">
        <w:rPr>
          <w:rFonts w:ascii="Arial" w:hAnsi="Arial" w:cs="Arial"/>
          <w:sz w:val="20"/>
          <w:szCs w:val="20"/>
        </w:rPr>
        <w:t>(</w:t>
      </w:r>
      <w:r w:rsidRPr="008F2627">
        <w:rPr>
          <w:rFonts w:ascii="Arial" w:hAnsi="Arial" w:cs="Arial"/>
          <w:sz w:val="20"/>
          <w:szCs w:val="20"/>
        </w:rPr>
        <w:t>squared</w:t>
      </w:r>
      <w:r w:rsidRPr="008F2627">
        <w:rPr>
          <w:rFonts w:ascii="Arial" w:hAnsi="Arial" w:cs="Arial"/>
          <w:sz w:val="20"/>
          <w:szCs w:val="20"/>
        </w:rPr>
        <w:t>)</w:t>
      </w:r>
      <w:r w:rsidRPr="008F2627">
        <w:rPr>
          <w:rFonts w:ascii="Arial" w:hAnsi="Arial" w:cs="Arial"/>
          <w:sz w:val="20"/>
          <w:szCs w:val="20"/>
        </w:rPr>
        <w:t xml:space="preserve"> distance between each of the given data points and the center of the ball must be less than or equal to the </w:t>
      </w:r>
      <w:r w:rsidRPr="008F2627">
        <w:rPr>
          <w:rFonts w:ascii="Arial" w:hAnsi="Arial" w:cs="Arial"/>
          <w:sz w:val="20"/>
          <w:szCs w:val="20"/>
        </w:rPr>
        <w:t>(</w:t>
      </w:r>
      <w:r w:rsidRPr="008F2627">
        <w:rPr>
          <w:rFonts w:ascii="Arial" w:hAnsi="Arial" w:cs="Arial"/>
          <w:sz w:val="20"/>
          <w:szCs w:val="20"/>
        </w:rPr>
        <w:t>squared</w:t>
      </w:r>
      <w:r w:rsidRPr="008F2627">
        <w:rPr>
          <w:rFonts w:ascii="Arial" w:hAnsi="Arial" w:cs="Arial"/>
          <w:sz w:val="20"/>
          <w:szCs w:val="20"/>
        </w:rPr>
        <w:t>)</w:t>
      </w:r>
      <w:r w:rsidRPr="008F2627">
        <w:rPr>
          <w:rFonts w:ascii="Arial" w:hAnsi="Arial" w:cs="Arial"/>
          <w:sz w:val="20"/>
          <w:szCs w:val="20"/>
        </w:rPr>
        <w:t xml:space="preserve"> radius of the ball.</w:t>
      </w:r>
    </w:p>
    <w:p w14:paraId="59C956E8" w14:textId="57F0F8CB" w:rsidR="00476A46" w:rsidRPr="008F2627" w:rsidRDefault="00476A46" w:rsidP="006F2623">
      <w:pPr>
        <w:spacing w:after="80"/>
        <w:ind w:firstLine="720"/>
        <w:jc w:val="both"/>
        <w:rPr>
          <w:rFonts w:ascii="Arial" w:hAnsi="Arial" w:cs="Arial"/>
          <w:sz w:val="20"/>
          <w:szCs w:val="20"/>
        </w:rPr>
      </w:pPr>
      <w:r w:rsidRPr="008F2627">
        <w:rPr>
          <w:rFonts w:ascii="Arial" w:hAnsi="Arial" w:cs="Arial"/>
          <w:sz w:val="20"/>
          <w:szCs w:val="20"/>
        </w:rPr>
        <w:t>While there are algorithms that can solve (</w:t>
      </w:r>
      <w:r w:rsidR="009E5F06" w:rsidRPr="008F2627">
        <w:rPr>
          <w:rFonts w:ascii="Arial" w:hAnsi="Arial" w:cs="Arial"/>
          <w:sz w:val="20"/>
          <w:szCs w:val="20"/>
        </w:rPr>
        <w:t>TODO</w:t>
      </w:r>
      <w:r w:rsidRPr="008F2627">
        <w:rPr>
          <w:rFonts w:ascii="Arial" w:hAnsi="Arial" w:cs="Arial"/>
          <w:sz w:val="20"/>
          <w:szCs w:val="20"/>
        </w:rPr>
        <w:t xml:space="preserve">) directly, a more general approach consists </w:t>
      </w:r>
      <w:r w:rsidR="009E5F06" w:rsidRPr="008F2627">
        <w:rPr>
          <w:rFonts w:ascii="Arial" w:hAnsi="Arial" w:cs="Arial"/>
          <w:sz w:val="20"/>
          <w:szCs w:val="20"/>
        </w:rPr>
        <w:t>of</w:t>
      </w:r>
      <w:r w:rsidRPr="008F2627">
        <w:rPr>
          <w:rFonts w:ascii="Arial" w:hAnsi="Arial" w:cs="Arial"/>
          <w:sz w:val="20"/>
          <w:szCs w:val="20"/>
        </w:rPr>
        <w:t xml:space="preserve"> working with the corresponding dual problem which </w:t>
      </w:r>
      <w:r w:rsidR="00FC61CA" w:rsidRPr="008F2627">
        <w:rPr>
          <w:rFonts w:ascii="Arial" w:hAnsi="Arial" w:cs="Arial"/>
          <w:sz w:val="20"/>
          <w:szCs w:val="20"/>
        </w:rPr>
        <w:t xml:space="preserve">we will </w:t>
      </w:r>
      <w:r w:rsidRPr="008F2627">
        <w:rPr>
          <w:rFonts w:ascii="Arial" w:hAnsi="Arial" w:cs="Arial"/>
          <w:sz w:val="20"/>
          <w:szCs w:val="20"/>
        </w:rPr>
        <w:t>derive next</w:t>
      </w:r>
      <w:r w:rsidR="00E87D33" w:rsidRPr="008F2627">
        <w:rPr>
          <w:rFonts w:ascii="Arial" w:hAnsi="Arial" w:cs="Arial"/>
          <w:sz w:val="20"/>
          <w:szCs w:val="20"/>
        </w:rPr>
        <w:t>.</w:t>
      </w:r>
    </w:p>
    <w:p w14:paraId="3F0AF148" w14:textId="3BFD0056" w:rsidR="00832CC2" w:rsidRPr="008F2627" w:rsidRDefault="00832CC2" w:rsidP="006F2623">
      <w:pPr>
        <w:spacing w:after="80"/>
        <w:ind w:firstLine="720"/>
        <w:jc w:val="both"/>
        <w:rPr>
          <w:rFonts w:ascii="Arial" w:hAnsi="Arial" w:cs="Arial"/>
          <w:sz w:val="20"/>
          <w:szCs w:val="20"/>
        </w:rPr>
      </w:pPr>
      <w:r w:rsidRPr="008F2627">
        <w:rPr>
          <w:rFonts w:ascii="Arial" w:hAnsi="Arial" w:cs="Arial"/>
          <w:sz w:val="20"/>
          <w:szCs w:val="20"/>
        </w:rPr>
        <w:t xml:space="preserve">By setting </w:t>
      </w:r>
      <m:oMath>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γ</m:t>
        </m:r>
      </m:oMath>
      <w:r w:rsidRPr="008F2627">
        <w:rPr>
          <w:rFonts w:ascii="Arial" w:hAnsi="Arial" w:cs="Arial"/>
          <w:sz w:val="20"/>
          <w:szCs w:val="20"/>
        </w:rPr>
        <w:t>, we obtain:</w:t>
      </w:r>
    </w:p>
    <w:p w14:paraId="686A0DE1" w14:textId="77777777" w:rsidR="008F2627" w:rsidRPr="008F2627" w:rsidRDefault="00000000" w:rsidP="006F2623">
      <w:pPr>
        <w:spacing w:after="80"/>
        <w:jc w:val="both"/>
        <w:rPr>
          <w:rFonts w:ascii="Arial" w:eastAsiaTheme="minorEastAsia" w:hAnsi="Arial" w:cs="Arial"/>
          <w:iCs/>
          <w:sz w:val="20"/>
          <w:szCs w:val="20"/>
        </w:rPr>
      </w:pPr>
      <m:oMathPara>
        <m:oMath>
          <m:sSup>
            <m:sSupPr>
              <m:ctrlPr>
                <w:rPr>
                  <w:rFonts w:ascii="Cambria Math" w:hAnsi="Cambria Math" w:cs="Arial"/>
                  <w:i/>
                  <w:sz w:val="20"/>
                  <w:szCs w:val="20"/>
                </w:rPr>
              </m:ctrlPr>
            </m:sSupPr>
            <m:e>
              <m:r>
                <m:rPr>
                  <m:sty m:val="bi"/>
                </m:rPr>
                <w:rPr>
                  <w:rFonts w:ascii="Cambria Math" w:hAnsi="Cambria Math" w:cs="Arial"/>
                  <w:sz w:val="20"/>
                  <w:szCs w:val="20"/>
                </w:rPr>
                <m:t>c</m:t>
              </m:r>
            </m:e>
            <m:sup>
              <m:r>
                <w:rPr>
                  <w:rFonts w:ascii="Cambria Math" w:hAnsi="Cambria Math" w:cs="Arial"/>
                  <w:sz w:val="20"/>
                  <w:szCs w:val="20"/>
                </w:rPr>
                <m:t>*</m:t>
              </m:r>
            </m:sup>
          </m:sSup>
          <m:r>
            <w:rPr>
              <w:rFonts w:ascii="Cambria Math" w:hAnsi="Cambria Math" w:cs="Arial"/>
              <w:sz w:val="20"/>
              <w:szCs w:val="20"/>
            </w:rPr>
            <m:t>,</m:t>
          </m:r>
          <m:r>
            <m:rPr>
              <m:sty m:val="bi"/>
            </m:rPr>
            <w:rPr>
              <w:rFonts w:ascii="Cambria Math" w:hAnsi="Cambria Math" w:cs="Arial"/>
              <w:sz w:val="20"/>
              <w:szCs w:val="20"/>
            </w:rPr>
            <m:t xml:space="preserve"> </m:t>
          </m:r>
          <m:sSup>
            <m:sSupPr>
              <m:ctrlPr>
                <w:rPr>
                  <w:rFonts w:ascii="Cambria Math" w:hAnsi="Cambria Math" w:cs="Arial"/>
                  <w:b/>
                  <w:bCs/>
                  <w:i/>
                  <w:sz w:val="20"/>
                  <w:szCs w:val="20"/>
                </w:rPr>
              </m:ctrlPr>
            </m:sSupPr>
            <m:e>
              <m:r>
                <w:rPr>
                  <w:rFonts w:ascii="Cambria Math" w:hAnsi="Cambria Math" w:cs="Arial"/>
                  <w:sz w:val="20"/>
                  <w:szCs w:val="20"/>
                </w:rPr>
                <m:t>r</m:t>
              </m:r>
            </m:e>
            <m:sup>
              <m:r>
                <m:rPr>
                  <m:sty m:val="bi"/>
                </m:rPr>
                <w:rPr>
                  <w:rFonts w:ascii="Cambria Math" w:hAnsi="Cambria Math" w:cs="Arial"/>
                  <w:sz w:val="20"/>
                  <w:szCs w:val="20"/>
                </w:rPr>
                <m: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i"/>
                    </m:rPr>
                    <w:rPr>
                      <w:rFonts w:ascii="Cambria Math" w:hAnsi="Cambria Math" w:cs="Arial"/>
                      <w:sz w:val="20"/>
                      <w:szCs w:val="20"/>
                    </w:rPr>
                    <m:t>c</m:t>
                  </m:r>
                  <m:r>
                    <w:rPr>
                      <w:rFonts w:ascii="Cambria Math" w:hAnsi="Cambria Math" w:cs="Arial"/>
                      <w:sz w:val="20"/>
                      <w:szCs w:val="20"/>
                    </w:rPr>
                    <m:t>,  γ</m:t>
                  </m:r>
                </m:lim>
              </m:limLow>
            </m:fName>
            <m:e>
              <m:r>
                <w:rPr>
                  <w:rFonts w:ascii="Cambria Math" w:hAnsi="Cambria Math" w:cs="Arial"/>
                  <w:sz w:val="20"/>
                  <w:szCs w:val="20"/>
                </w:rPr>
                <m:t>γ</m:t>
              </m:r>
            </m:e>
          </m:func>
        </m:oMath>
      </m:oMathPara>
    </w:p>
    <w:p w14:paraId="4AE8A6A0" w14:textId="6522FAF2" w:rsidR="008F2627" w:rsidRPr="008F2627" w:rsidRDefault="008F2627" w:rsidP="006F2623">
      <w:pPr>
        <w:spacing w:after="80"/>
        <w:jc w:val="both"/>
        <w:rPr>
          <w:rFonts w:ascii="Arial" w:eastAsiaTheme="minorEastAsia" w:hAnsi="Arial" w:cs="Arial"/>
          <w:sz w:val="20"/>
          <w:szCs w:val="20"/>
        </w:rPr>
      </w:pPr>
      <m:oMathPara>
        <m:oMath>
          <m:eqArr>
            <m:eqArrPr>
              <m:maxDist m:val="1"/>
              <m:ctrlPr>
                <w:rPr>
                  <w:rFonts w:ascii="Cambria Math" w:hAnsi="Cambria Math" w:cs="Arial"/>
                  <w:i/>
                  <w:sz w:val="20"/>
                  <w:szCs w:val="20"/>
                </w:rPr>
              </m:ctrlPr>
            </m:eqArrPr>
            <m:e>
              <m:r>
                <m:rPr>
                  <m:sty m:val="p"/>
                </m:rPr>
                <w:rPr>
                  <w:rFonts w:ascii="Cambria Math" w:hAnsi="Cambria Math" w:cs="Arial"/>
                  <w:sz w:val="20"/>
                  <w:szCs w:val="20"/>
                </w:rPr>
                <m:t xml:space="preserve">s.t. </m:t>
              </m:r>
              <m:r>
                <w:rPr>
                  <w:rFonts w:ascii="Cambria Math" w:hAnsi="Cambria Math" w:cs="Arial"/>
                  <w:sz w:val="20"/>
                  <w:szCs w:val="20"/>
                </w:rPr>
                <m:t xml:space="preserve">    </m:t>
              </m:r>
              <m:sSubSup>
                <m:sSubSupPr>
                  <m:ctrlPr>
                    <w:rPr>
                      <w:rFonts w:ascii="Cambria Math" w:hAnsi="Cambria Math" w:cs="Arial"/>
                      <w:b/>
                      <w:bCs/>
                      <w:i/>
                      <w:sz w:val="20"/>
                      <w:szCs w:val="20"/>
                    </w:rPr>
                  </m:ctrlPr>
                </m:sSubSupPr>
                <m:e>
                  <m:r>
                    <m:rPr>
                      <m:sty m:val="bi"/>
                    </m:rPr>
                    <w:rPr>
                      <w:rFonts w:ascii="Cambria Math" w:hAnsi="Cambria Math" w:cs="Arial"/>
                      <w:sz w:val="20"/>
                      <w:szCs w:val="20"/>
                    </w:rPr>
                    <m:t>a</m:t>
                  </m:r>
                </m:e>
                <m:sub>
                  <m:r>
                    <m:rPr>
                      <m:sty m:val="bi"/>
                    </m:rPr>
                    <w:rPr>
                      <w:rFonts w:ascii="Cambria Math" w:hAnsi="Cambria Math" w:cs="Arial"/>
                      <w:sz w:val="20"/>
                      <w:szCs w:val="20"/>
                    </w:rPr>
                    <m:t>i</m:t>
                  </m:r>
                </m:sub>
                <m:sup>
                  <m:r>
                    <m:rPr>
                      <m:sty m:val="bi"/>
                    </m:rPr>
                    <w:rPr>
                      <w:rFonts w:ascii="Cambria Math" w:hAnsi="Cambria Math" w:cs="Arial"/>
                      <w:sz w:val="20"/>
                      <w:szCs w:val="20"/>
                    </w:rPr>
                    <m:t>T</m:t>
                  </m:r>
                </m:sup>
              </m:sSub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-2</m:t>
              </m:r>
              <m:sSubSup>
                <m:sSubSupPr>
                  <m:ctrlPr>
                    <w:rPr>
                      <w:rFonts w:ascii="Cambria Math" w:hAnsi="Cambria Math" w:cs="Arial"/>
                      <w:b/>
                      <w:bCs/>
                      <w:i/>
                      <w:sz w:val="20"/>
                      <w:szCs w:val="20"/>
                    </w:rPr>
                  </m:ctrlPr>
                </m:sSubSupPr>
                <m:e>
                  <m:r>
                    <m:rPr>
                      <m:sty m:val="bi"/>
                    </m:rPr>
                    <w:rPr>
                      <w:rFonts w:ascii="Cambria Math" w:hAnsi="Cambria Math" w:cs="Arial"/>
                      <w:sz w:val="20"/>
                      <w:szCs w:val="20"/>
                    </w:rPr>
                    <m:t>a</m:t>
                  </m:r>
                </m:e>
                <m:sub>
                  <m:r>
                    <m:rPr>
                      <m:sty m:val="bi"/>
                    </m:rPr>
                    <w:rPr>
                      <w:rFonts w:ascii="Cambria Math" w:hAnsi="Cambria Math" w:cs="Arial"/>
                      <w:sz w:val="20"/>
                      <w:szCs w:val="20"/>
                    </w:rPr>
                    <m:t>i</m:t>
                  </m:r>
                </m:sub>
                <m:sup>
                  <m:r>
                    <m:rPr>
                      <m:sty m:val="bi"/>
                    </m:rPr>
                    <w:rPr>
                      <w:rFonts w:ascii="Cambria Math" w:hAnsi="Cambria Math" w:cs="Arial"/>
                      <w:sz w:val="20"/>
                      <w:szCs w:val="20"/>
                    </w:rPr>
                    <m:t>T</m:t>
                  </m:r>
                </m:sup>
              </m:sSubSup>
              <m:r>
                <m:rPr>
                  <m:sty m:val="bi"/>
                </m:rPr>
                <w:rPr>
                  <w:rFonts w:ascii="Cambria Math" w:hAnsi="Cambria Math" w:cs="Arial"/>
                  <w:sz w:val="20"/>
                  <w:szCs w:val="20"/>
                </w:rPr>
                <m:t>c</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c</m:t>
              </m:r>
              <m:r>
                <w:rPr>
                  <w:rFonts w:ascii="Cambria Math" w:hAnsi="Cambria Math" w:cs="Arial"/>
                  <w:sz w:val="20"/>
                  <w:szCs w:val="20"/>
                </w:rPr>
                <m:t>-γ≤0 ,  i=1,…, m</m:t>
              </m:r>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4</m:t>
                  </m:r>
                </m:e>
              </m:d>
            </m:e>
          </m:eqArr>
        </m:oMath>
      </m:oMathPara>
    </w:p>
    <w:p w14:paraId="42CB08A2" w14:textId="77777777" w:rsidR="008F2627" w:rsidRPr="008F2627" w:rsidRDefault="008F2627" w:rsidP="006F2623">
      <w:pPr>
        <w:spacing w:after="80"/>
        <w:jc w:val="both"/>
        <w:rPr>
          <w:rFonts w:ascii="Arial" w:eastAsiaTheme="minorEastAsia" w:hAnsi="Arial" w:cs="Arial"/>
          <w:iCs/>
          <w:sz w:val="20"/>
          <w:szCs w:val="20"/>
        </w:rPr>
      </w:pPr>
    </w:p>
    <w:p w14:paraId="461D71D2" w14:textId="5C4EF39F" w:rsidR="00376927" w:rsidRPr="008F2627" w:rsidRDefault="00376927" w:rsidP="006F2623">
      <w:pPr>
        <w:spacing w:after="80"/>
        <w:ind w:firstLine="720"/>
        <w:jc w:val="both"/>
        <w:rPr>
          <w:rFonts w:ascii="Arial" w:hAnsi="Arial" w:cs="Arial"/>
          <w:sz w:val="20"/>
          <w:szCs w:val="20"/>
        </w:rPr>
      </w:pPr>
      <w:r w:rsidRPr="008F2627">
        <w:rPr>
          <w:rFonts w:ascii="Arial" w:hAnsi="Arial" w:cs="Arial"/>
          <w:sz w:val="20"/>
          <w:szCs w:val="20"/>
        </w:rPr>
        <w:t xml:space="preserve">Our goal is to show that </w:t>
      </w:r>
      <w:r w:rsidR="00832CC2" w:rsidRPr="008F2627">
        <w:rPr>
          <w:rFonts w:ascii="Arial" w:hAnsi="Arial" w:cs="Arial"/>
          <w:sz w:val="20"/>
          <w:szCs w:val="20"/>
        </w:rPr>
        <w:t>t</w:t>
      </w:r>
      <w:r w:rsidRPr="008F2627">
        <w:rPr>
          <w:rFonts w:ascii="Arial" w:hAnsi="Arial" w:cs="Arial"/>
          <w:sz w:val="20"/>
          <w:szCs w:val="20"/>
        </w:rPr>
        <w:t xml:space="preserve">he </w:t>
      </w:r>
      <w:r w:rsidR="00832CC2" w:rsidRPr="008F2627">
        <w:rPr>
          <w:rFonts w:ascii="Arial" w:hAnsi="Arial" w:cs="Arial"/>
          <w:sz w:val="20"/>
          <w:szCs w:val="20"/>
        </w:rPr>
        <w:t xml:space="preserve">above </w:t>
      </w:r>
      <w:r w:rsidRPr="008F2627">
        <w:rPr>
          <w:rFonts w:ascii="Arial" w:hAnsi="Arial" w:cs="Arial"/>
          <w:sz w:val="20"/>
          <w:szCs w:val="20"/>
        </w:rPr>
        <w:t>primal (minimization) problem has the following dual (maximization) problem</w:t>
      </w:r>
      <w:r w:rsidR="003376D9" w:rsidRPr="008F2627">
        <w:rPr>
          <w:rFonts w:ascii="Arial" w:hAnsi="Arial" w:cs="Arial"/>
          <w:sz w:val="20"/>
          <w:szCs w:val="20"/>
        </w:rPr>
        <w:t>:</w:t>
      </w:r>
    </w:p>
    <w:p w14:paraId="5E07828B" w14:textId="6127EB68" w:rsidR="004F6725" w:rsidRPr="008F2627" w:rsidRDefault="004F6725" w:rsidP="006F2623">
      <w:pPr>
        <w:spacing w:after="80"/>
        <w:ind w:firstLine="720"/>
        <w:jc w:val="both"/>
        <w:rPr>
          <w:rFonts w:ascii="Arial" w:hAnsi="Arial" w:cs="Arial"/>
          <w:sz w:val="20"/>
          <w:szCs w:val="20"/>
        </w:rPr>
      </w:pPr>
    </w:p>
    <w:p w14:paraId="537ED79C" w14:textId="3BBD58D1" w:rsidR="004F6725" w:rsidRPr="008F2627" w:rsidRDefault="00000000" w:rsidP="006F2623">
      <w:pPr>
        <w:spacing w:after="80"/>
        <w:ind w:firstLine="720"/>
        <w:jc w:val="both"/>
        <w:rPr>
          <w:rFonts w:ascii="Arial" w:hAnsi="Arial" w:cs="Arial"/>
          <w:sz w:val="20"/>
          <w:szCs w:val="20"/>
        </w:rPr>
      </w:pPr>
      <m:oMathPara>
        <m:oMath>
          <m:m>
            <m:mPr>
              <m:mcs>
                <m:mc>
                  <m:mcPr>
                    <m:count m:val="1"/>
                    <m:mcJc m:val="center"/>
                  </m:mcPr>
                </m:mc>
              </m:mcs>
              <m:ctrlPr>
                <w:rPr>
                  <w:rFonts w:ascii="Cambria Math" w:hAnsi="Cambria Math" w:cs="Arial"/>
                  <w:i/>
                  <w:sz w:val="20"/>
                  <w:szCs w:val="20"/>
                </w:rPr>
              </m:ctrlPr>
            </m:mPr>
            <m:m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r>
                  <m:rPr>
                    <m:sty m:val="bi"/>
                  </m:rPr>
                  <w:rPr>
                    <w:rFonts w:ascii="Cambria Math" w:hAnsi="Cambria Math" w:cs="Arial"/>
                    <w:sz w:val="20"/>
                    <w:szCs w:val="20"/>
                  </w:rPr>
                  <m:t xml:space="preserve">= </m:t>
                </m:r>
                <m:limLow>
                  <m:limLowPr>
                    <m:ctrlPr>
                      <w:rPr>
                        <w:rFonts w:ascii="Cambria Math" w:hAnsi="Cambria Math" w:cs="Arial"/>
                        <w:i/>
                        <w:sz w:val="20"/>
                        <w:szCs w:val="20"/>
                      </w:rPr>
                    </m:ctrlPr>
                  </m:limLowPr>
                  <m:e>
                    <m:r>
                      <m:rPr>
                        <m:sty m:val="p"/>
                      </m:rPr>
                      <w:rPr>
                        <w:rFonts w:ascii="Cambria Math" w:hAnsi="Cambria Math" w:cs="Arial"/>
                        <w:sz w:val="20"/>
                        <w:szCs w:val="20"/>
                      </w:rPr>
                      <m:t>argmax</m:t>
                    </m:r>
                  </m:e>
                  <m:lim>
                    <m:r>
                      <m:rPr>
                        <m:sty m:val="bi"/>
                      </m:rPr>
                      <w:rPr>
                        <w:rFonts w:ascii="Cambria Math" w:hAnsi="Cambria Math" w:cs="Arial"/>
                        <w:sz w:val="20"/>
                        <w:szCs w:val="20"/>
                      </w:rPr>
                      <m:t>u</m:t>
                    </m:r>
                  </m:lim>
                </m:limLow>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sSubSup>
                      <m:sSubSupPr>
                        <m:ctrlPr>
                          <w:rPr>
                            <w:rFonts w:ascii="Cambria Math" w:hAnsi="Cambria Math" w:cs="Arial"/>
                            <w:b/>
                            <w:bCs/>
                            <w:i/>
                            <w:sz w:val="20"/>
                            <w:szCs w:val="20"/>
                          </w:rPr>
                        </m:ctrlPr>
                      </m:sSubSupPr>
                      <m:e>
                        <m:r>
                          <m:rPr>
                            <m:sty m:val="bi"/>
                          </m:rPr>
                          <w:rPr>
                            <w:rFonts w:ascii="Cambria Math" w:hAnsi="Cambria Math" w:cs="Arial"/>
                            <w:sz w:val="20"/>
                            <w:szCs w:val="20"/>
                          </w:rPr>
                          <m:t>a</m:t>
                        </m:r>
                      </m:e>
                      <m:sub>
                        <m:r>
                          <m:rPr>
                            <m:sty m:val="bi"/>
                          </m:rPr>
                          <w:rPr>
                            <w:rFonts w:ascii="Cambria Math" w:hAnsi="Cambria Math" w:cs="Arial"/>
                            <w:sz w:val="20"/>
                            <w:szCs w:val="20"/>
                          </w:rPr>
                          <m:t>i</m:t>
                        </m:r>
                      </m:sub>
                      <m:sup>
                        <m:r>
                          <m:rPr>
                            <m:sty m:val="bi"/>
                          </m:rPr>
                          <w:rPr>
                            <w:rFonts w:ascii="Cambria Math" w:hAnsi="Cambria Math" w:cs="Arial"/>
                            <w:sz w:val="20"/>
                            <w:szCs w:val="20"/>
                          </w:rPr>
                          <m:t>T</m:t>
                        </m:r>
                      </m:sup>
                    </m:sSub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i</m:t>
                        </m:r>
                      </m:sup>
                    </m:sSup>
                  </m:e>
                </m:nary>
                <m:r>
                  <w:rPr>
                    <w:rFonts w:ascii="Cambria Math" w:hAnsi="Cambria Math" w:cs="Arial"/>
                    <w:sz w:val="20"/>
                    <w:szCs w:val="20"/>
                  </w:rPr>
                  <m:t xml:space="preserve">- </m:t>
                </m:r>
                <m:sSup>
                  <m:sSupPr>
                    <m:ctrlPr>
                      <w:rPr>
                        <w:rFonts w:ascii="Cambria Math" w:hAnsi="Cambria Math" w:cs="Arial"/>
                        <w:i/>
                        <w:sz w:val="20"/>
                        <w:szCs w:val="20"/>
                      </w:rPr>
                    </m:ctrlPr>
                  </m:sSupPr>
                  <m:e>
                    <m:d>
                      <m:dPr>
                        <m:ctrlPr>
                          <w:rPr>
                            <w:rFonts w:ascii="Cambria Math" w:hAnsi="Cambria Math" w:cs="Arial"/>
                            <w:i/>
                            <w:sz w:val="20"/>
                            <w:szCs w:val="20"/>
                          </w:rPr>
                        </m:ctrlPr>
                      </m:dPr>
                      <m:e>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e>
                        </m:nary>
                      </m:e>
                    </m:d>
                  </m:e>
                  <m:sup>
                    <m:r>
                      <w:rPr>
                        <w:rFonts w:ascii="Cambria Math" w:hAnsi="Cambria Math" w:cs="Arial"/>
                        <w:sz w:val="20"/>
                        <w:szCs w:val="20"/>
                      </w:rPr>
                      <m:t>T</m:t>
                    </m:r>
                  </m:sup>
                </m:sSup>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e>
                </m:nary>
              </m:e>
            </m:mr>
            <m:mr>
              <m:e>
                <m:r>
                  <w:rPr>
                    <w:rFonts w:ascii="Cambria Math" w:hAnsi="Cambria Math" w:cs="Arial"/>
                    <w:sz w:val="20"/>
                    <w:szCs w:val="20"/>
                  </w:rPr>
                  <m:t xml:space="preserve">s.t.       </m:t>
                </m:r>
                <m:m>
                  <m:mPr>
                    <m:mcs>
                      <m:mc>
                        <m:mcPr>
                          <m:count m:val="1"/>
                          <m:mcJc m:val="center"/>
                        </m:mcPr>
                      </m:mc>
                    </m:mcs>
                    <m:ctrlPr>
                      <w:rPr>
                        <w:rFonts w:ascii="Cambria Math" w:hAnsi="Cambria Math" w:cs="Arial"/>
                        <w:i/>
                        <w:sz w:val="20"/>
                        <w:szCs w:val="20"/>
                        <w:lang w:val="mk-MK"/>
                      </w:rPr>
                    </m:ctrlPr>
                  </m:mPr>
                  <m:mr>
                    <m:e>
                      <m:nary>
                        <m:naryPr>
                          <m:chr m:val="∑"/>
                          <m:limLoc m:val="undOvr"/>
                          <m:ctrlPr>
                            <w:rPr>
                              <w:rFonts w:ascii="Cambria Math" w:hAnsi="Cambria Math" w:cs="Arial"/>
                              <w:i/>
                              <w:sz w:val="20"/>
                              <w:szCs w:val="20"/>
                              <w:lang w:val="mk-MK"/>
                            </w:rPr>
                          </m:ctrlPr>
                        </m:naryPr>
                        <m:sub>
                          <m:r>
                            <w:rPr>
                              <w:rFonts w:ascii="Cambria Math" w:hAnsi="Cambria Math" w:cs="Arial"/>
                              <w:sz w:val="20"/>
                              <w:szCs w:val="20"/>
                              <w:lang w:val="mk-MK"/>
                            </w:rPr>
                            <m:t>i=1</m:t>
                          </m:r>
                        </m:sub>
                        <m:sup>
                          <m:r>
                            <w:rPr>
                              <w:rFonts w:ascii="Cambria Math" w:hAnsi="Cambria Math" w:cs="Arial"/>
                              <w:sz w:val="20"/>
                              <w:szCs w:val="20"/>
                              <w:lang w:val="mk-MK"/>
                            </w:rPr>
                            <m:t>m</m:t>
                          </m:r>
                        </m:sup>
                        <m:e>
                          <m:sSub>
                            <m:sSubPr>
                              <m:ctrlPr>
                                <w:rPr>
                                  <w:rFonts w:ascii="Cambria Math" w:hAnsi="Cambria Math" w:cs="Arial"/>
                                  <w:i/>
                                  <w:sz w:val="20"/>
                                  <w:szCs w:val="20"/>
                                  <w:lang w:val="mk-MK"/>
                                </w:rPr>
                              </m:ctrlPr>
                            </m:sSubPr>
                            <m:e>
                              <m:r>
                                <w:rPr>
                                  <w:rFonts w:ascii="Cambria Math" w:hAnsi="Cambria Math" w:cs="Arial"/>
                                  <w:sz w:val="20"/>
                                  <w:szCs w:val="20"/>
                                  <w:lang w:val="mk-MK"/>
                                </w:rPr>
                                <m:t>u</m:t>
                              </m:r>
                            </m:e>
                            <m:sub>
                              <m:r>
                                <w:rPr>
                                  <w:rFonts w:ascii="Cambria Math" w:hAnsi="Cambria Math" w:cs="Arial"/>
                                  <w:sz w:val="20"/>
                                  <w:szCs w:val="20"/>
                                  <w:lang w:val="mk-MK"/>
                                </w:rPr>
                                <m:t>i</m:t>
                              </m:r>
                            </m:sub>
                          </m:sSub>
                        </m:e>
                      </m:nary>
                      <m:r>
                        <w:rPr>
                          <w:rFonts w:ascii="Cambria Math" w:hAnsi="Cambria Math" w:cs="Arial"/>
                          <w:sz w:val="20"/>
                          <w:szCs w:val="20"/>
                          <w:lang w:val="mk-MK"/>
                        </w:rPr>
                        <m:t>=1</m:t>
                      </m:r>
                    </m:e>
                  </m:mr>
                  <m:mr>
                    <m:e>
                      <m:r>
                        <m:rPr>
                          <m:sty m:val="bi"/>
                        </m:rPr>
                        <w:rPr>
                          <w:rFonts w:ascii="Cambria Math" w:hAnsi="Cambria Math" w:cs="Arial"/>
                          <w:sz w:val="20"/>
                          <w:szCs w:val="20"/>
                          <w:lang w:val="mk-MK"/>
                        </w:rPr>
                        <m:t>u</m:t>
                      </m:r>
                      <m:r>
                        <w:rPr>
                          <w:rFonts w:ascii="Cambria Math" w:hAnsi="Cambria Math" w:cs="Arial"/>
                          <w:sz w:val="20"/>
                          <w:szCs w:val="20"/>
                          <w:lang w:val="mk-MK"/>
                        </w:rPr>
                        <m:t>≥</m:t>
                      </m:r>
                      <m:r>
                        <m:rPr>
                          <m:sty m:val="bi"/>
                        </m:rPr>
                        <w:rPr>
                          <w:rFonts w:ascii="Cambria Math" w:hAnsi="Cambria Math" w:cs="Arial"/>
                          <w:sz w:val="20"/>
                          <w:szCs w:val="20"/>
                          <w:lang w:val="mk-MK"/>
                        </w:rPr>
                        <m:t>0</m:t>
                      </m:r>
                    </m:e>
                  </m:mr>
                </m:m>
              </m:e>
            </m:mr>
          </m:m>
        </m:oMath>
      </m:oMathPara>
    </w:p>
    <w:p w14:paraId="528C8F09" w14:textId="54CE673D" w:rsidR="00376927" w:rsidRPr="008F2627" w:rsidRDefault="00376927" w:rsidP="006F2623">
      <w:pPr>
        <w:spacing w:after="80"/>
        <w:jc w:val="both"/>
        <w:rPr>
          <w:rFonts w:ascii="Arial" w:hAnsi="Arial" w:cs="Arial"/>
          <w:sz w:val="20"/>
          <w:szCs w:val="20"/>
        </w:rPr>
      </w:pPr>
      <w:r w:rsidRPr="008F2627">
        <w:rPr>
          <w:rFonts w:ascii="Arial" w:hAnsi="Arial" w:cs="Arial"/>
          <w:sz w:val="20"/>
          <w:szCs w:val="20"/>
        </w:rPr>
        <w:lastRenderedPageBreak/>
        <w:t xml:space="preserve">where </w:t>
      </w:r>
      <m:oMath>
        <m:r>
          <m:rPr>
            <m:sty m:val="bi"/>
          </m:rPr>
          <w:rPr>
            <w:rFonts w:ascii="Cambria Math" w:hAnsi="Cambria Math" w:cs="Arial"/>
            <w:sz w:val="20"/>
            <w:szCs w:val="20"/>
          </w:rPr>
          <m:t>u</m:t>
        </m:r>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Pr="008F2627">
        <w:rPr>
          <w:rFonts w:ascii="Arial" w:hAnsi="Arial" w:cs="Arial"/>
          <w:sz w:val="20"/>
          <w:szCs w:val="20"/>
        </w:rPr>
        <w:t xml:space="preserve"> is a vector of Lagrange multiplier</w:t>
      </w:r>
      <w:r w:rsidR="00F10417" w:rsidRPr="008F2627">
        <w:rPr>
          <w:rFonts w:ascii="Arial" w:hAnsi="Arial" w:cs="Arial"/>
          <w:sz w:val="20"/>
          <w:szCs w:val="20"/>
        </w:rPr>
        <w:t>s</w:t>
      </w:r>
      <w:r w:rsidRPr="008F2627">
        <w:rPr>
          <w:rFonts w:ascii="Arial" w:hAnsi="Arial" w:cs="Arial"/>
          <w:sz w:val="20"/>
          <w:szCs w:val="20"/>
        </w:rPr>
        <w:t>.</w:t>
      </w:r>
    </w:p>
    <w:p w14:paraId="0042E81D" w14:textId="0435F87F" w:rsidR="00376927" w:rsidRDefault="00376927" w:rsidP="006F2623">
      <w:pPr>
        <w:spacing w:after="80"/>
        <w:jc w:val="both"/>
        <w:rPr>
          <w:rFonts w:ascii="Arial" w:hAnsi="Arial" w:cs="Arial"/>
          <w:sz w:val="20"/>
          <w:szCs w:val="20"/>
        </w:rPr>
      </w:pPr>
    </w:p>
    <w:p w14:paraId="258AE419" w14:textId="77777777" w:rsidR="00ED20F7" w:rsidRPr="008F2627" w:rsidRDefault="00ED20F7" w:rsidP="006F2623">
      <w:pPr>
        <w:spacing w:after="80"/>
        <w:jc w:val="both"/>
        <w:rPr>
          <w:rFonts w:ascii="Arial" w:hAnsi="Arial" w:cs="Arial"/>
          <w:sz w:val="20"/>
          <w:szCs w:val="20"/>
        </w:rPr>
      </w:pPr>
    </w:p>
    <w:p w14:paraId="1D8AEB76" w14:textId="2319883F" w:rsidR="00376927" w:rsidRPr="00262A46" w:rsidRDefault="00376927" w:rsidP="00262A46">
      <w:pPr>
        <w:pStyle w:val="Heading2"/>
        <w:jc w:val="center"/>
        <w:rPr>
          <w:rFonts w:ascii="Arial" w:hAnsi="Arial" w:cs="Arial"/>
          <w:color w:val="auto"/>
          <w:sz w:val="24"/>
          <w:szCs w:val="24"/>
        </w:rPr>
      </w:pPr>
      <w:r w:rsidRPr="00262A46">
        <w:rPr>
          <w:rFonts w:ascii="Arial" w:hAnsi="Arial" w:cs="Arial"/>
          <w:color w:val="auto"/>
          <w:sz w:val="24"/>
          <w:szCs w:val="24"/>
        </w:rPr>
        <w:t xml:space="preserve">Deriving the </w:t>
      </w:r>
      <w:r w:rsidR="009E5F06" w:rsidRPr="00262A46">
        <w:rPr>
          <w:rFonts w:ascii="Arial" w:hAnsi="Arial" w:cs="Arial"/>
          <w:color w:val="auto"/>
          <w:sz w:val="24"/>
          <w:szCs w:val="24"/>
        </w:rPr>
        <w:t>d</w:t>
      </w:r>
      <w:r w:rsidRPr="00262A46">
        <w:rPr>
          <w:rFonts w:ascii="Arial" w:hAnsi="Arial" w:cs="Arial"/>
          <w:color w:val="auto"/>
          <w:sz w:val="24"/>
          <w:szCs w:val="24"/>
        </w:rPr>
        <w:t xml:space="preserve">ual </w:t>
      </w:r>
      <w:r w:rsidR="009E5F06" w:rsidRPr="00262A46">
        <w:rPr>
          <w:rFonts w:ascii="Arial" w:hAnsi="Arial" w:cs="Arial"/>
          <w:color w:val="auto"/>
          <w:sz w:val="24"/>
          <w:szCs w:val="24"/>
        </w:rPr>
        <w:t>p</w:t>
      </w:r>
      <w:r w:rsidRPr="00262A46">
        <w:rPr>
          <w:rFonts w:ascii="Arial" w:hAnsi="Arial" w:cs="Arial"/>
          <w:color w:val="auto"/>
          <w:sz w:val="24"/>
          <w:szCs w:val="24"/>
        </w:rPr>
        <w:t>roblem</w:t>
      </w:r>
    </w:p>
    <w:p w14:paraId="0B5D54AE" w14:textId="77777777" w:rsidR="00ED20F7" w:rsidRDefault="00ED20F7" w:rsidP="006F2623">
      <w:pPr>
        <w:spacing w:after="80"/>
        <w:ind w:firstLine="720"/>
        <w:jc w:val="both"/>
        <w:rPr>
          <w:rFonts w:ascii="Arial" w:hAnsi="Arial" w:cs="Arial"/>
          <w:sz w:val="20"/>
          <w:szCs w:val="20"/>
        </w:rPr>
      </w:pPr>
    </w:p>
    <w:p w14:paraId="124C0D17" w14:textId="7238E2AF" w:rsidR="009E5F06" w:rsidRPr="008F2627" w:rsidRDefault="009E5F06" w:rsidP="006F2623">
      <w:pPr>
        <w:spacing w:after="80"/>
        <w:ind w:firstLine="720"/>
        <w:jc w:val="both"/>
        <w:rPr>
          <w:rFonts w:ascii="Arial" w:hAnsi="Arial" w:cs="Arial"/>
          <w:sz w:val="20"/>
          <w:szCs w:val="20"/>
        </w:rPr>
      </w:pPr>
      <w:r w:rsidRPr="008F2627">
        <w:rPr>
          <w:rFonts w:ascii="Arial" w:hAnsi="Arial" w:cs="Arial"/>
          <w:sz w:val="20"/>
          <w:szCs w:val="20"/>
        </w:rPr>
        <w:t>To begin</w:t>
      </w:r>
      <w:r w:rsidRPr="008F2627">
        <w:rPr>
          <w:rFonts w:ascii="Arial" w:hAnsi="Arial" w:cs="Arial"/>
          <w:sz w:val="20"/>
          <w:szCs w:val="20"/>
        </w:rPr>
        <w:t xml:space="preserve"> with</w:t>
      </w:r>
      <w:r w:rsidRPr="008F2627">
        <w:rPr>
          <w:rFonts w:ascii="Arial" w:hAnsi="Arial" w:cs="Arial"/>
          <w:sz w:val="20"/>
          <w:szCs w:val="20"/>
        </w:rPr>
        <w:t>, we write down the Lagrangian of the problem in (</w:t>
      </w:r>
      <w:r w:rsidRPr="008F2627">
        <w:rPr>
          <w:rFonts w:ascii="Arial" w:hAnsi="Arial" w:cs="Arial"/>
          <w:sz w:val="20"/>
          <w:szCs w:val="20"/>
        </w:rPr>
        <w:t>TODO</w:t>
      </w:r>
      <w:r w:rsidRPr="008F2627">
        <w:rPr>
          <w:rFonts w:ascii="Arial" w:hAnsi="Arial" w:cs="Arial"/>
          <w:sz w:val="20"/>
          <w:szCs w:val="20"/>
        </w:rPr>
        <w:t xml:space="preserve">). Letting </w:t>
      </w:r>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oMath>
      <w:r w:rsidRPr="008F2627">
        <w:rPr>
          <w:rFonts w:ascii="Arial" w:hAnsi="Arial" w:cs="Arial"/>
          <w:sz w:val="20"/>
          <w:szCs w:val="20"/>
        </w:rPr>
        <w:t xml:space="preserve"> denote the Lagrange multiplier for the i-th inequality in (</w:t>
      </w:r>
      <w:r w:rsidRPr="008F2627">
        <w:rPr>
          <w:rFonts w:ascii="Arial" w:hAnsi="Arial" w:cs="Arial"/>
          <w:sz w:val="20"/>
          <w:szCs w:val="20"/>
        </w:rPr>
        <w:t>TODO</w:t>
      </w:r>
      <w:r w:rsidRPr="008F2627">
        <w:rPr>
          <w:rFonts w:ascii="Arial" w:hAnsi="Arial" w:cs="Arial"/>
          <w:sz w:val="20"/>
          <w:szCs w:val="20"/>
        </w:rPr>
        <w:t>), we have:</w:t>
      </w:r>
    </w:p>
    <w:p w14:paraId="6D49F1C6" w14:textId="4E72CDE6" w:rsidR="00F10417" w:rsidRPr="008F2627" w:rsidRDefault="00045167" w:rsidP="006F2623">
      <w:pPr>
        <w:spacing w:after="80"/>
        <w:jc w:val="both"/>
        <w:rPr>
          <w:rFonts w:ascii="Arial" w:hAnsi="Arial" w:cs="Arial"/>
          <w:sz w:val="20"/>
          <w:szCs w:val="20"/>
        </w:rPr>
      </w:pPr>
      <m:oMathPara>
        <m:oMath>
          <m:r>
            <m:rPr>
              <m:scr m:val="script"/>
            </m:rPr>
            <w:rPr>
              <w:rFonts w:ascii="Cambria Math" w:hAnsi="Cambria Math" w:cs="Arial"/>
              <w:sz w:val="20"/>
              <w:szCs w:val="20"/>
            </w:rPr>
            <m:t>L</m:t>
          </m:r>
          <m:d>
            <m:dPr>
              <m:ctrlPr>
                <w:rPr>
                  <w:rFonts w:ascii="Cambria Math" w:hAnsi="Cambria Math" w:cs="Arial"/>
                  <w:i/>
                  <w:sz w:val="20"/>
                  <w:szCs w:val="20"/>
                </w:rPr>
              </m:ctrlPr>
            </m:dPr>
            <m:e>
              <m:r>
                <m:rPr>
                  <m:sty m:val="bi"/>
                </m:rPr>
                <w:rPr>
                  <w:rFonts w:ascii="Cambria Math" w:hAnsi="Cambria Math" w:cs="Arial"/>
                  <w:sz w:val="20"/>
                  <w:szCs w:val="20"/>
                </w:rPr>
                <m:t>c</m:t>
              </m:r>
              <m:r>
                <w:rPr>
                  <w:rFonts w:ascii="Cambria Math" w:hAnsi="Cambria Math" w:cs="Arial"/>
                  <w:sz w:val="20"/>
                  <w:szCs w:val="20"/>
                </w:rPr>
                <m:t>,r,</m:t>
              </m:r>
              <m:r>
                <m:rPr>
                  <m:sty m:val="bi"/>
                </m:rPr>
                <w:rPr>
                  <w:rFonts w:ascii="Cambria Math" w:hAnsi="Cambria Math" w:cs="Arial"/>
                  <w:sz w:val="20"/>
                  <w:szCs w:val="20"/>
                </w:rPr>
                <m:t>u</m:t>
              </m:r>
            </m:e>
          </m:d>
          <m:r>
            <m:rPr>
              <m:aln/>
            </m:rPr>
            <w:rPr>
              <w:rFonts w:ascii="Cambria Math" w:hAnsi="Cambria Math" w:cs="Arial"/>
              <w:sz w:val="20"/>
              <w:szCs w:val="20"/>
            </w:rPr>
            <m:t xml:space="preserve">= </m:t>
          </m:r>
          <w:bookmarkStart w:id="0" w:name="_Hlk144991485"/>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e>
          </m:nary>
          <m:d>
            <m:dPr>
              <m:ctrlPr>
                <w:rPr>
                  <w:rFonts w:ascii="Cambria Math" w:hAnsi="Cambria Math" w:cs="Arial"/>
                  <w:i/>
                  <w:sz w:val="20"/>
                  <w:szCs w:val="20"/>
                </w:rPr>
              </m:ctrlPr>
            </m:d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r>
                    <m:rPr>
                      <m:sty m:val="bi"/>
                    </m:rPr>
                    <w:rPr>
                      <w:rFonts w:ascii="Cambria Math" w:hAnsi="Cambria Math" w:cs="Arial"/>
                      <w:sz w:val="20"/>
                      <w:szCs w:val="20"/>
                    </w:rPr>
                    <m:t>c</m:t>
                  </m:r>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e>
          </m:d>
          <w:bookmarkEnd w:id="0"/>
          <m:r>
            <m:rPr>
              <m:sty m:val="p"/>
            </m:rPr>
            <w:rPr>
              <w:rFonts w:ascii="Cambria Math" w:hAnsi="Cambria Math" w:cs="Arial"/>
              <w:sz w:val="20"/>
              <w:szCs w:val="20"/>
            </w:rPr>
            <w:br/>
          </m:r>
        </m:oMath>
        <m:oMath>
          <m:r>
            <m:rPr>
              <m:aln/>
            </m:rP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e>
          </m:nary>
          <m:d>
            <m:dPr>
              <m:ctrlPr>
                <w:rPr>
                  <w:rFonts w:ascii="Cambria Math" w:hAnsi="Cambria Math" w:cs="Arial"/>
                  <w:i/>
                  <w:sz w:val="20"/>
                  <w:szCs w:val="20"/>
                </w:rPr>
              </m:ctrlPr>
            </m:dPr>
            <m:e>
              <m:sSubSup>
                <m:sSubSupPr>
                  <m:ctrlPr>
                    <w:rPr>
                      <w:rFonts w:ascii="Cambria Math" w:hAnsi="Cambria Math" w:cs="Arial"/>
                      <w:b/>
                      <w:bCs/>
                      <w:i/>
                      <w:sz w:val="20"/>
                      <w:szCs w:val="20"/>
                    </w:rPr>
                  </m:ctrlPr>
                </m:sSubSupPr>
                <m:e>
                  <m:r>
                    <m:rPr>
                      <m:sty m:val="bi"/>
                    </m:rPr>
                    <w:rPr>
                      <w:rFonts w:ascii="Cambria Math" w:hAnsi="Cambria Math" w:cs="Arial"/>
                      <w:sz w:val="20"/>
                      <w:szCs w:val="20"/>
                    </w:rPr>
                    <m:t>a</m:t>
                  </m:r>
                </m:e>
                <m:sub>
                  <m:r>
                    <m:rPr>
                      <m:sty m:val="bi"/>
                    </m:rPr>
                    <w:rPr>
                      <w:rFonts w:ascii="Cambria Math" w:hAnsi="Cambria Math" w:cs="Arial"/>
                      <w:sz w:val="20"/>
                      <w:szCs w:val="20"/>
                    </w:rPr>
                    <m:t>i</m:t>
                  </m:r>
                </m:sub>
                <m:sup>
                  <m:r>
                    <m:rPr>
                      <m:sty m:val="bi"/>
                    </m:rPr>
                    <w:rPr>
                      <w:rFonts w:ascii="Cambria Math" w:hAnsi="Cambria Math" w:cs="Arial"/>
                      <w:sz w:val="20"/>
                      <w:szCs w:val="20"/>
                    </w:rPr>
                    <m:t>T</m:t>
                  </m:r>
                </m:sup>
              </m:sSub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-2</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c</m:t>
              </m:r>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e>
          </m:d>
          <m:r>
            <m:rPr>
              <m:sty m:val="p"/>
            </m:rPr>
            <w:rPr>
              <w:rFonts w:ascii="Cambria Math" w:hAnsi="Cambria Math" w:cs="Arial"/>
              <w:sz w:val="20"/>
              <w:szCs w:val="20"/>
            </w:rPr>
            <w:br/>
          </m:r>
        </m:oMath>
        <m:oMath>
          <m:r>
            <m:rPr>
              <m:aln/>
            </m:rP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e>
          </m:nary>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r>
            <w:rPr>
              <w:rFonts w:ascii="Cambria Math" w:hAnsi="Cambria Math" w:cs="Arial"/>
              <w:sz w:val="20"/>
              <w:szCs w:val="20"/>
            </w:rPr>
            <m:t>-2</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d>
            <m:dPr>
              <m:begChr m:val="["/>
              <m:endChr m:val="]"/>
              <m:ctrlPr>
                <w:rPr>
                  <w:rFonts w:ascii="Cambria Math" w:hAnsi="Cambria Math" w:cs="Arial"/>
                  <w:i/>
                  <w:sz w:val="20"/>
                  <w:szCs w:val="20"/>
                </w:rPr>
              </m:ctrlPr>
            </m:dPr>
            <m:e>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e>
              </m:nary>
            </m:e>
          </m:d>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c</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e>
          </m:nary>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e>
          </m:nary>
        </m:oMath>
      </m:oMathPara>
    </w:p>
    <w:p w14:paraId="0B867CA9" w14:textId="709BF24D" w:rsidR="00924ED3" w:rsidRPr="008F2627" w:rsidRDefault="009E5F06" w:rsidP="006F2623">
      <w:pPr>
        <w:spacing w:after="80"/>
        <w:ind w:firstLine="720"/>
        <w:jc w:val="both"/>
        <w:rPr>
          <w:rFonts w:ascii="Arial" w:hAnsi="Arial" w:cs="Arial"/>
          <w:sz w:val="20"/>
          <w:szCs w:val="20"/>
        </w:rPr>
      </w:pPr>
      <w:r w:rsidRPr="008F2627">
        <w:rPr>
          <w:rFonts w:ascii="Arial" w:hAnsi="Arial" w:cs="Arial"/>
          <w:sz w:val="20"/>
          <w:szCs w:val="20"/>
        </w:rPr>
        <w:t xml:space="preserve">Notice </w:t>
      </w:r>
      <w:r w:rsidR="00376927" w:rsidRPr="008F2627">
        <w:rPr>
          <w:rFonts w:ascii="Arial" w:hAnsi="Arial" w:cs="Arial"/>
          <w:sz w:val="20"/>
          <w:szCs w:val="20"/>
        </w:rPr>
        <w:t>that, when expanding the expression in (</w:t>
      </w:r>
      <w:r w:rsidRPr="008F2627">
        <w:rPr>
          <w:rFonts w:ascii="Arial" w:hAnsi="Arial" w:cs="Arial"/>
          <w:sz w:val="20"/>
          <w:szCs w:val="20"/>
        </w:rPr>
        <w:t>TODO</w:t>
      </w:r>
      <w:r w:rsidR="00376927" w:rsidRPr="008F2627">
        <w:rPr>
          <w:rFonts w:ascii="Arial" w:hAnsi="Arial" w:cs="Arial"/>
          <w:sz w:val="20"/>
          <w:szCs w:val="20"/>
        </w:rPr>
        <w:t>) to the one in (</w:t>
      </w:r>
      <w:r w:rsidRPr="008F2627">
        <w:rPr>
          <w:rFonts w:ascii="Arial" w:hAnsi="Arial" w:cs="Arial"/>
          <w:sz w:val="20"/>
          <w:szCs w:val="20"/>
        </w:rPr>
        <w:t>TODO</w:t>
      </w:r>
      <w:r w:rsidR="00376927" w:rsidRPr="008F2627">
        <w:rPr>
          <w:rFonts w:ascii="Arial" w:hAnsi="Arial" w:cs="Arial"/>
          <w:sz w:val="20"/>
          <w:szCs w:val="20"/>
        </w:rPr>
        <w:t>), we introduced the shorthand</w:t>
      </w:r>
      <w:r w:rsidR="00924ED3" w:rsidRPr="008F2627">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r>
          <w:rPr>
            <w:rFonts w:ascii="Cambria Math" w:hAnsi="Cambria Math" w:cs="Arial"/>
            <w:sz w:val="20"/>
            <w:szCs w:val="20"/>
          </w:rPr>
          <m:t>=</m:t>
        </m:r>
        <m:sSubSup>
          <m:sSubSupPr>
            <m:ctrlPr>
              <w:rPr>
                <w:rFonts w:ascii="Cambria Math" w:hAnsi="Cambria Math" w:cs="Arial"/>
                <w:b/>
                <w:bCs/>
                <w:i/>
                <w:sz w:val="20"/>
                <w:szCs w:val="20"/>
              </w:rPr>
            </m:ctrlPr>
          </m:sSubSupPr>
          <m:e>
            <m:r>
              <m:rPr>
                <m:sty m:val="bi"/>
              </m:rPr>
              <w:rPr>
                <w:rFonts w:ascii="Cambria Math" w:hAnsi="Cambria Math" w:cs="Arial"/>
                <w:sz w:val="20"/>
                <w:szCs w:val="20"/>
              </w:rPr>
              <m:t>a</m:t>
            </m:r>
          </m:e>
          <m:sub>
            <m:r>
              <m:rPr>
                <m:sty m:val="bi"/>
              </m:rPr>
              <w:rPr>
                <w:rFonts w:ascii="Cambria Math" w:hAnsi="Cambria Math" w:cs="Arial"/>
                <w:sz w:val="20"/>
                <w:szCs w:val="20"/>
              </w:rPr>
              <m:t>i</m:t>
            </m:r>
          </m:sub>
          <m:sup>
            <m:r>
              <m:rPr>
                <m:sty m:val="bi"/>
              </m:rPr>
              <w:rPr>
                <w:rFonts w:ascii="Cambria Math" w:hAnsi="Cambria Math" w:cs="Arial"/>
                <w:sz w:val="20"/>
                <w:szCs w:val="20"/>
              </w:rPr>
              <m:t>T</m:t>
            </m:r>
          </m:sup>
        </m:sSub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oMath>
      <w:r w:rsidR="00924ED3" w:rsidRPr="008F2627">
        <w:rPr>
          <w:rFonts w:ascii="Arial" w:eastAsiaTheme="minorEastAsia" w:hAnsi="Arial" w:cs="Arial"/>
          <w:sz w:val="20"/>
          <w:szCs w:val="20"/>
        </w:rPr>
        <w:t xml:space="preserve"> </w:t>
      </w:r>
      <w:r w:rsidR="00924ED3" w:rsidRPr="008F2627">
        <w:rPr>
          <w:rFonts w:ascii="Arial" w:hAnsi="Arial" w:cs="Arial"/>
          <w:sz w:val="20"/>
          <w:szCs w:val="20"/>
        </w:rPr>
        <w:t>just to reduce notational clutter.</w:t>
      </w:r>
    </w:p>
    <w:p w14:paraId="591C6BF4" w14:textId="3B56A700" w:rsidR="00376927" w:rsidRPr="008F2627" w:rsidRDefault="00376927" w:rsidP="006F2623">
      <w:pPr>
        <w:spacing w:after="80"/>
        <w:ind w:firstLine="720"/>
        <w:jc w:val="both"/>
        <w:rPr>
          <w:rFonts w:ascii="Arial" w:hAnsi="Arial" w:cs="Arial"/>
          <w:sz w:val="20"/>
          <w:szCs w:val="20"/>
        </w:rPr>
      </w:pPr>
      <w:r w:rsidRPr="008F2627">
        <w:rPr>
          <w:rFonts w:ascii="Arial" w:hAnsi="Arial" w:cs="Arial"/>
          <w:sz w:val="20"/>
          <w:szCs w:val="20"/>
        </w:rPr>
        <w:t xml:space="preserve">In fact, we can write our Lagrangian even more compactly. To </w:t>
      </w:r>
      <w:r w:rsidR="009E5F06" w:rsidRPr="008F2627">
        <w:rPr>
          <w:rFonts w:ascii="Arial" w:hAnsi="Arial" w:cs="Arial"/>
          <w:sz w:val="20"/>
          <w:szCs w:val="20"/>
        </w:rPr>
        <w:t>do this</w:t>
      </w:r>
      <w:r w:rsidRPr="008F2627">
        <w:rPr>
          <w:rFonts w:ascii="Arial" w:hAnsi="Arial" w:cs="Arial"/>
          <w:sz w:val="20"/>
          <w:szCs w:val="20"/>
        </w:rPr>
        <w:t xml:space="preserve">, we </w:t>
      </w:r>
      <w:r w:rsidR="009E5F06" w:rsidRPr="008F2627">
        <w:rPr>
          <w:rFonts w:ascii="Arial" w:hAnsi="Arial" w:cs="Arial"/>
          <w:sz w:val="20"/>
          <w:szCs w:val="20"/>
        </w:rPr>
        <w:t xml:space="preserve">first </w:t>
      </w:r>
      <w:r w:rsidRPr="008F2627">
        <w:rPr>
          <w:rFonts w:ascii="Arial" w:hAnsi="Arial" w:cs="Arial"/>
          <w:sz w:val="20"/>
          <w:szCs w:val="20"/>
        </w:rPr>
        <w:t>note that</w:t>
      </w:r>
      <w:r w:rsidR="009E5F06" w:rsidRPr="008F2627">
        <w:rPr>
          <w:rFonts w:ascii="Arial" w:hAnsi="Arial" w:cs="Arial"/>
          <w:sz w:val="20"/>
          <w:szCs w:val="20"/>
        </w:rPr>
        <w:t>:</w:t>
      </w:r>
    </w:p>
    <w:p w14:paraId="4C55519F" w14:textId="0F901D1C" w:rsidR="00045167" w:rsidRPr="00ED20F7" w:rsidRDefault="00000000" w:rsidP="006F2623">
      <w:pPr>
        <w:spacing w:after="80"/>
        <w:jc w:val="both"/>
        <w:rPr>
          <w:rFonts w:ascii="Arial" w:hAnsi="Arial" w:cs="Arial"/>
          <w:sz w:val="20"/>
          <w:szCs w:val="20"/>
        </w:rPr>
      </w:pPr>
      <m:oMathPara>
        <m:oMathParaPr>
          <m:jc m:val="center"/>
        </m:oMathParaPr>
        <m:oMath>
          <m:m>
            <m:mPr>
              <m:mcs>
                <m:mc>
                  <m:mcPr>
                    <m:count m:val="1"/>
                    <m:mcJc m:val="center"/>
                  </m:mcPr>
                </m:mc>
              </m:mcs>
              <m:ctrlPr>
                <w:rPr>
                  <w:rFonts w:ascii="Cambria Math" w:hAnsi="Cambria Math" w:cs="Arial"/>
                  <w:i/>
                  <w:sz w:val="20"/>
                  <w:szCs w:val="20"/>
                </w:rPr>
              </m:ctrlPr>
            </m:mPr>
            <m:mr>
              <m:e>
                <m:nary>
                  <m:naryPr>
                    <m:chr m:val="∑"/>
                    <m:limLoc m:val="undOvr"/>
                    <m:ctrlPr>
                      <w:rPr>
                        <w:rFonts w:ascii="Cambria Math" w:hAnsi="Cambria Math" w:cs="Arial"/>
                        <w:i/>
                        <w:sz w:val="20"/>
                        <w:szCs w:val="20"/>
                        <w:lang w:val="mk-MK"/>
                      </w:rPr>
                    </m:ctrlPr>
                  </m:naryPr>
                  <m:sub>
                    <m:r>
                      <w:rPr>
                        <w:rFonts w:ascii="Cambria Math" w:hAnsi="Cambria Math" w:cs="Arial"/>
                        <w:sz w:val="20"/>
                        <w:szCs w:val="20"/>
                        <w:lang w:val="mk-MK"/>
                      </w:rPr>
                      <m:t>i=1</m:t>
                    </m:r>
                  </m:sub>
                  <m:sup>
                    <m:r>
                      <w:rPr>
                        <w:rFonts w:ascii="Cambria Math" w:hAnsi="Cambria Math" w:cs="Arial"/>
                        <w:sz w:val="20"/>
                        <w:szCs w:val="20"/>
                        <w:lang w:val="mk-MK"/>
                      </w:rPr>
                      <m:t>m</m:t>
                    </m:r>
                  </m:sup>
                  <m:e>
                    <m:sSub>
                      <m:sSubPr>
                        <m:ctrlPr>
                          <w:rPr>
                            <w:rFonts w:ascii="Cambria Math" w:hAnsi="Cambria Math" w:cs="Arial"/>
                            <w:i/>
                            <w:sz w:val="20"/>
                            <w:szCs w:val="20"/>
                            <w:lang w:val="mk-MK"/>
                          </w:rPr>
                        </m:ctrlPr>
                      </m:sSubPr>
                      <m:e>
                        <m:r>
                          <w:rPr>
                            <w:rFonts w:ascii="Cambria Math" w:hAnsi="Cambria Math" w:cs="Arial"/>
                            <w:sz w:val="20"/>
                            <w:szCs w:val="20"/>
                            <w:lang w:val="mk-MK"/>
                          </w:rPr>
                          <m:t>u</m:t>
                        </m:r>
                      </m:e>
                      <m:sub>
                        <m:r>
                          <w:rPr>
                            <w:rFonts w:ascii="Cambria Math" w:hAnsi="Cambria Math" w:cs="Arial"/>
                            <w:sz w:val="20"/>
                            <w:szCs w:val="20"/>
                            <w:lang w:val="mk-MK"/>
                          </w:rPr>
                          <m:t>i</m:t>
                        </m:r>
                      </m:sub>
                    </m:sSub>
                  </m:e>
                </m:nary>
                <m:r>
                  <w:rPr>
                    <w:rFonts w:ascii="Cambria Math" w:hAnsi="Cambria Math" w:cs="Arial"/>
                    <w:sz w:val="20"/>
                    <w:szCs w:val="20"/>
                    <w:lang w:val="mk-MK"/>
                  </w:rPr>
                  <m:t>=</m:t>
                </m:r>
                <m:sSup>
                  <m:sSupPr>
                    <m:ctrlPr>
                      <w:rPr>
                        <w:rFonts w:ascii="Cambria Math" w:hAnsi="Cambria Math" w:cs="Arial"/>
                        <w:b/>
                        <w:bCs/>
                        <w:i/>
                        <w:sz w:val="20"/>
                        <w:szCs w:val="20"/>
                        <w:lang w:val="mk-MK"/>
                      </w:rPr>
                    </m:ctrlPr>
                  </m:sSupPr>
                  <m:e>
                    <m:r>
                      <m:rPr>
                        <m:sty m:val="bi"/>
                      </m:rPr>
                      <w:rPr>
                        <w:rFonts w:ascii="Cambria Math" w:hAnsi="Cambria Math" w:cs="Arial"/>
                        <w:sz w:val="20"/>
                        <w:szCs w:val="20"/>
                        <w:lang w:val="mk-MK"/>
                      </w:rPr>
                      <m:t>u</m:t>
                    </m:r>
                  </m:e>
                  <m:sup>
                    <m:r>
                      <m:rPr>
                        <m:sty m:val="bi"/>
                      </m:rPr>
                      <w:rPr>
                        <w:rFonts w:ascii="Cambria Math" w:hAnsi="Cambria Math" w:cs="Arial"/>
                        <w:sz w:val="20"/>
                        <w:szCs w:val="20"/>
                        <w:lang w:val="mk-MK"/>
                      </w:rPr>
                      <m:t>T</m:t>
                    </m:r>
                  </m:sup>
                </m:sSup>
                <m:r>
                  <m:rPr>
                    <m:sty m:val="bi"/>
                  </m:rPr>
                  <w:rPr>
                    <w:rFonts w:ascii="Cambria Math" w:hAnsi="Cambria Math" w:cs="Arial"/>
                    <w:sz w:val="20"/>
                    <w:szCs w:val="20"/>
                    <w:lang w:val="mk-MK"/>
                  </w:rPr>
                  <m:t>1</m:t>
                </m:r>
              </m:e>
            </m:mr>
            <m:mr>
              <m:e>
                <m:nary>
                  <m:naryPr>
                    <m:chr m:val="∑"/>
                    <m:limLoc m:val="undOvr"/>
                    <m:ctrlPr>
                      <w:rPr>
                        <w:rFonts w:ascii="Cambria Math" w:hAnsi="Cambria Math" w:cs="Arial"/>
                        <w:i/>
                        <w:sz w:val="20"/>
                        <w:szCs w:val="20"/>
                        <w:lang w:val="mk-MK"/>
                      </w:rPr>
                    </m:ctrlPr>
                  </m:naryPr>
                  <m:sub>
                    <m:r>
                      <w:rPr>
                        <w:rFonts w:ascii="Cambria Math" w:hAnsi="Cambria Math" w:cs="Arial"/>
                        <w:sz w:val="20"/>
                        <w:szCs w:val="20"/>
                        <w:lang w:val="mk-MK"/>
                      </w:rPr>
                      <m:t>i=1</m:t>
                    </m:r>
                  </m:sub>
                  <m:sup>
                    <m:r>
                      <w:rPr>
                        <w:rFonts w:ascii="Cambria Math" w:hAnsi="Cambria Math" w:cs="Arial"/>
                        <w:sz w:val="20"/>
                        <w:szCs w:val="20"/>
                        <w:lang w:val="mk-MK"/>
                      </w:rPr>
                      <m:t>m</m:t>
                    </m:r>
                  </m:sup>
                  <m:e>
                    <m:sSub>
                      <m:sSubPr>
                        <m:ctrlPr>
                          <w:rPr>
                            <w:rFonts w:ascii="Cambria Math" w:hAnsi="Cambria Math" w:cs="Arial"/>
                            <w:i/>
                            <w:sz w:val="20"/>
                            <w:szCs w:val="20"/>
                            <w:lang w:val="mk-MK"/>
                          </w:rPr>
                        </m:ctrlPr>
                      </m:sSubPr>
                      <m:e>
                        <m:r>
                          <w:rPr>
                            <w:rFonts w:ascii="Cambria Math" w:hAnsi="Cambria Math" w:cs="Arial"/>
                            <w:sz w:val="20"/>
                            <w:szCs w:val="20"/>
                            <w:lang w:val="mk-MK"/>
                          </w:rPr>
                          <m:t>u</m:t>
                        </m:r>
                      </m:e>
                      <m:sub>
                        <m:r>
                          <w:rPr>
                            <w:rFonts w:ascii="Cambria Math" w:hAnsi="Cambria Math" w:cs="Arial"/>
                            <w:sz w:val="20"/>
                            <w:szCs w:val="20"/>
                            <w:lang w:val="mk-MK"/>
                          </w:rPr>
                          <m:t>i</m:t>
                        </m:r>
                      </m:sub>
                    </m:sSub>
                    <m:sSub>
                      <m:sSubPr>
                        <m:ctrlPr>
                          <w:rPr>
                            <w:rFonts w:ascii="Cambria Math" w:hAnsi="Cambria Math" w:cs="Arial"/>
                            <w:i/>
                            <w:sz w:val="20"/>
                            <w:szCs w:val="20"/>
                            <w:lang w:val="mk-MK"/>
                          </w:rPr>
                        </m:ctrlPr>
                      </m:sSubPr>
                      <m:e>
                        <m:r>
                          <w:rPr>
                            <w:rFonts w:ascii="Cambria Math" w:hAnsi="Cambria Math" w:cs="Arial"/>
                            <w:sz w:val="20"/>
                            <w:szCs w:val="20"/>
                            <w:lang w:val="mk-MK"/>
                          </w:rPr>
                          <m:t>z</m:t>
                        </m:r>
                      </m:e>
                      <m:sub>
                        <m:r>
                          <w:rPr>
                            <w:rFonts w:ascii="Cambria Math" w:hAnsi="Cambria Math" w:cs="Arial"/>
                            <w:sz w:val="20"/>
                            <w:szCs w:val="20"/>
                            <w:lang w:val="mk-MK"/>
                          </w:rPr>
                          <m:t>i</m:t>
                        </m:r>
                      </m:sub>
                    </m:sSub>
                  </m:e>
                </m:nary>
                <m:r>
                  <w:rPr>
                    <w:rFonts w:ascii="Cambria Math" w:hAnsi="Cambria Math" w:cs="Arial"/>
                    <w:sz w:val="20"/>
                    <w:szCs w:val="20"/>
                    <w:lang w:val="mk-MK"/>
                  </w:rPr>
                  <m:t>=</m:t>
                </m:r>
                <m:sSup>
                  <m:sSupPr>
                    <m:ctrlPr>
                      <w:rPr>
                        <w:rFonts w:ascii="Cambria Math" w:hAnsi="Cambria Math" w:cs="Arial"/>
                        <w:b/>
                        <w:bCs/>
                        <w:i/>
                        <w:sz w:val="20"/>
                        <w:szCs w:val="20"/>
                        <w:lang w:val="mk-MK"/>
                      </w:rPr>
                    </m:ctrlPr>
                  </m:sSupPr>
                  <m:e>
                    <m:r>
                      <m:rPr>
                        <m:sty m:val="bi"/>
                      </m:rPr>
                      <w:rPr>
                        <w:rFonts w:ascii="Cambria Math" w:hAnsi="Cambria Math" w:cs="Arial"/>
                        <w:sz w:val="20"/>
                        <w:szCs w:val="20"/>
                        <w:lang w:val="mk-MK"/>
                      </w:rPr>
                      <m:t>u</m:t>
                    </m:r>
                  </m:e>
                  <m:sup>
                    <m:r>
                      <m:rPr>
                        <m:sty m:val="bi"/>
                      </m:rPr>
                      <w:rPr>
                        <w:rFonts w:ascii="Cambria Math" w:hAnsi="Cambria Math" w:cs="Arial"/>
                        <w:sz w:val="20"/>
                        <w:szCs w:val="20"/>
                        <w:lang w:val="mk-MK"/>
                      </w:rPr>
                      <m:t>T</m:t>
                    </m:r>
                  </m:sup>
                </m:sSup>
                <m:r>
                  <m:rPr>
                    <m:sty m:val="bi"/>
                  </m:rPr>
                  <w:rPr>
                    <w:rFonts w:ascii="Cambria Math" w:hAnsi="Cambria Math" w:cs="Arial"/>
                    <w:sz w:val="20"/>
                    <w:szCs w:val="20"/>
                    <w:lang w:val="mk-MK"/>
                  </w:rPr>
                  <m:t>z</m:t>
                </m:r>
              </m:e>
            </m:mr>
            <m:mr>
              <m:e>
                <m:nary>
                  <m:naryPr>
                    <m:chr m:val="∑"/>
                    <m:limLoc m:val="undOvr"/>
                    <m:ctrlPr>
                      <w:rPr>
                        <w:rFonts w:ascii="Cambria Math" w:hAnsi="Cambria Math" w:cs="Arial"/>
                        <w:i/>
                        <w:sz w:val="20"/>
                        <w:szCs w:val="20"/>
                        <w:lang w:val="mk-MK"/>
                      </w:rPr>
                    </m:ctrlPr>
                  </m:naryPr>
                  <m:sub>
                    <m:r>
                      <w:rPr>
                        <w:rFonts w:ascii="Cambria Math" w:hAnsi="Cambria Math" w:cs="Arial"/>
                        <w:sz w:val="20"/>
                        <w:szCs w:val="20"/>
                        <w:lang w:val="mk-MK"/>
                      </w:rPr>
                      <m:t>i=1</m:t>
                    </m:r>
                  </m:sub>
                  <m:sup>
                    <m:r>
                      <w:rPr>
                        <w:rFonts w:ascii="Cambria Math" w:hAnsi="Cambria Math" w:cs="Arial"/>
                        <w:sz w:val="20"/>
                        <w:szCs w:val="20"/>
                        <w:lang w:val="mk-MK"/>
                      </w:rPr>
                      <m:t>m</m:t>
                    </m:r>
                  </m:sup>
                  <m:e>
                    <m:sSub>
                      <m:sSubPr>
                        <m:ctrlPr>
                          <w:rPr>
                            <w:rFonts w:ascii="Cambria Math" w:hAnsi="Cambria Math" w:cs="Arial"/>
                            <w:b/>
                            <w:bCs/>
                            <w:i/>
                            <w:sz w:val="20"/>
                            <w:szCs w:val="20"/>
                            <w:lang w:val="mk-MK"/>
                          </w:rPr>
                        </m:ctrlPr>
                      </m:sSubPr>
                      <m:e>
                        <m:r>
                          <m:rPr>
                            <m:sty m:val="bi"/>
                          </m:rPr>
                          <w:rPr>
                            <w:rFonts w:ascii="Cambria Math" w:hAnsi="Cambria Math" w:cs="Arial"/>
                            <w:sz w:val="20"/>
                            <w:szCs w:val="20"/>
                            <w:lang w:val="mk-MK"/>
                          </w:rPr>
                          <m:t>a</m:t>
                        </m:r>
                      </m:e>
                      <m:sub>
                        <m:r>
                          <m:rPr>
                            <m:sty m:val="bi"/>
                          </m:rPr>
                          <w:rPr>
                            <w:rFonts w:ascii="Cambria Math" w:hAnsi="Cambria Math" w:cs="Arial"/>
                            <w:sz w:val="20"/>
                            <w:szCs w:val="20"/>
                            <w:lang w:val="mk-MK"/>
                          </w:rPr>
                          <m:t>i</m:t>
                        </m:r>
                      </m:sub>
                    </m:sSub>
                    <m:sSub>
                      <m:sSubPr>
                        <m:ctrlPr>
                          <w:rPr>
                            <w:rFonts w:ascii="Cambria Math" w:hAnsi="Cambria Math" w:cs="Arial"/>
                            <w:i/>
                            <w:sz w:val="20"/>
                            <w:szCs w:val="20"/>
                            <w:lang w:val="mk-MK"/>
                          </w:rPr>
                        </m:ctrlPr>
                      </m:sSubPr>
                      <m:e>
                        <m:r>
                          <w:rPr>
                            <w:rFonts w:ascii="Cambria Math" w:hAnsi="Cambria Math" w:cs="Arial"/>
                            <w:sz w:val="20"/>
                            <w:szCs w:val="20"/>
                            <w:lang w:val="mk-MK"/>
                          </w:rPr>
                          <m:t>u</m:t>
                        </m:r>
                      </m:e>
                      <m:sub>
                        <m:r>
                          <w:rPr>
                            <w:rFonts w:ascii="Cambria Math" w:hAnsi="Cambria Math" w:cs="Arial"/>
                            <w:sz w:val="20"/>
                            <w:szCs w:val="20"/>
                            <w:lang w:val="mk-MK"/>
                          </w:rPr>
                          <m:t>i</m:t>
                        </m:r>
                      </m:sub>
                    </m:sSub>
                  </m:e>
                </m:nary>
                <m:r>
                  <w:rPr>
                    <w:rFonts w:ascii="Cambria Math" w:hAnsi="Cambria Math" w:cs="Arial"/>
                    <w:sz w:val="20"/>
                    <w:szCs w:val="20"/>
                    <w:lang w:val="mk-MK"/>
                  </w:rPr>
                  <m:t>=</m:t>
                </m:r>
                <m:r>
                  <m:rPr>
                    <m:sty m:val="bi"/>
                  </m:rPr>
                  <w:rPr>
                    <w:rFonts w:ascii="Cambria Math" w:hAnsi="Cambria Math" w:cs="Arial"/>
                    <w:sz w:val="20"/>
                    <w:szCs w:val="20"/>
                    <w:lang w:val="mk-MK"/>
                  </w:rPr>
                  <m:t>Au</m:t>
                </m:r>
              </m:e>
            </m:mr>
          </m:m>
        </m:oMath>
      </m:oMathPara>
    </w:p>
    <w:p w14:paraId="10C7FA4A" w14:textId="47C83C46" w:rsidR="00376927" w:rsidRPr="008F2627" w:rsidRDefault="00376927" w:rsidP="006F2623">
      <w:pPr>
        <w:spacing w:after="80"/>
        <w:ind w:firstLine="720"/>
        <w:jc w:val="both"/>
        <w:rPr>
          <w:rFonts w:ascii="Arial" w:hAnsi="Arial" w:cs="Arial"/>
          <w:sz w:val="20"/>
          <w:szCs w:val="20"/>
        </w:rPr>
      </w:pPr>
      <w:r w:rsidRPr="008F2627">
        <w:rPr>
          <w:rFonts w:ascii="Arial" w:hAnsi="Arial" w:cs="Arial"/>
          <w:sz w:val="20"/>
          <w:szCs w:val="20"/>
        </w:rPr>
        <w:t xml:space="preserve">where </w:t>
      </w:r>
      <m:oMath>
        <m:r>
          <w:rPr>
            <w:rFonts w:ascii="Cambria Math" w:hAnsi="Cambria Math" w:cs="Arial"/>
            <w:sz w:val="20"/>
            <w:szCs w:val="20"/>
          </w:rPr>
          <m:t>Α=</m:t>
        </m:r>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 xml:space="preserve">, . . . , </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m</m:t>
                </m:r>
              </m:sub>
            </m:sSub>
          </m:e>
        </m:d>
        <m:r>
          <m:rPr>
            <m:sty m:val="p"/>
          </m:rP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nxm</m:t>
            </m:r>
          </m:sup>
        </m:sSup>
      </m:oMath>
      <w:r w:rsidRPr="008F2627">
        <w:rPr>
          <w:rFonts w:ascii="Arial" w:hAnsi="Arial" w:cs="Arial"/>
          <w:sz w:val="20"/>
          <w:szCs w:val="20"/>
        </w:rPr>
        <w:t xml:space="preserve"> is a data matrix whose columns correspond to the data points in </w:t>
      </w:r>
      <m:oMath>
        <m:r>
          <m:rPr>
            <m:scr m:val="script"/>
          </m:rPr>
          <w:rPr>
            <w:rFonts w:ascii="Cambria Math" w:hAnsi="Cambria Math" w:cs="Arial"/>
            <w:sz w:val="20"/>
            <w:szCs w:val="20"/>
          </w:rPr>
          <m:t>A</m:t>
        </m:r>
      </m:oMath>
      <w:r w:rsidRPr="008F2627">
        <w:rPr>
          <w:rFonts w:ascii="Arial" w:hAnsi="Arial" w:cs="Arial"/>
          <w:sz w:val="20"/>
          <w:szCs w:val="20"/>
        </w:rPr>
        <w:t>. Hence, the Lagrangian in (7) can also be written as</w:t>
      </w:r>
      <w:r w:rsidR="00C6369B" w:rsidRPr="008F2627">
        <w:rPr>
          <w:rFonts w:ascii="Arial" w:hAnsi="Arial" w:cs="Arial"/>
          <w:sz w:val="20"/>
          <w:szCs w:val="20"/>
        </w:rPr>
        <w:t>:</w:t>
      </w:r>
    </w:p>
    <w:p w14:paraId="01AC89B4" w14:textId="50BD0A5A" w:rsidR="00924ED3" w:rsidRPr="008F2627" w:rsidRDefault="00045167" w:rsidP="006F2623">
      <w:pPr>
        <w:spacing w:after="80"/>
        <w:jc w:val="both"/>
        <w:rPr>
          <w:rFonts w:ascii="Arial" w:hAnsi="Arial" w:cs="Arial"/>
          <w:sz w:val="20"/>
          <w:szCs w:val="20"/>
        </w:rPr>
      </w:pPr>
      <m:oMathPara>
        <m:oMath>
          <m:r>
            <m:rPr>
              <m:scr m:val="script"/>
            </m:rPr>
            <w:rPr>
              <w:rFonts w:ascii="Cambria Math" w:hAnsi="Cambria Math" w:cs="Arial"/>
              <w:sz w:val="20"/>
              <w:szCs w:val="20"/>
            </w:rPr>
            <m:t>L</m:t>
          </m:r>
          <m:d>
            <m:dPr>
              <m:ctrlPr>
                <w:rPr>
                  <w:rFonts w:ascii="Cambria Math" w:hAnsi="Cambria Math" w:cs="Arial"/>
                  <w:i/>
                  <w:sz w:val="20"/>
                  <w:szCs w:val="20"/>
                </w:rPr>
              </m:ctrlPr>
            </m:dPr>
            <m:e>
              <m:r>
                <m:rPr>
                  <m:sty m:val="bi"/>
                </m:rPr>
                <w:rPr>
                  <w:rFonts w:ascii="Cambria Math" w:hAnsi="Cambria Math" w:cs="Arial"/>
                  <w:sz w:val="20"/>
                  <w:szCs w:val="20"/>
                </w:rPr>
                <m:t>c</m:t>
              </m:r>
              <m:r>
                <w:rPr>
                  <w:rFonts w:ascii="Cambria Math" w:hAnsi="Cambria Math" w:cs="Arial"/>
                  <w:sz w:val="20"/>
                  <w:szCs w:val="20"/>
                </w:rPr>
                <m:t>,r,</m:t>
              </m:r>
              <m:r>
                <m:rPr>
                  <m:sty m:val="bi"/>
                </m:rPr>
                <w:rPr>
                  <w:rFonts w:ascii="Cambria Math" w:hAnsi="Cambria Math" w:cs="Arial"/>
                  <w:sz w:val="20"/>
                  <w:szCs w:val="20"/>
                </w:rPr>
                <m:t>u</m:t>
              </m:r>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-2</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Au</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c</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oMath>
      </m:oMathPara>
    </w:p>
    <w:p w14:paraId="388A634D" w14:textId="03DD3BAA" w:rsidR="00376927" w:rsidRPr="008F2627" w:rsidRDefault="00376927" w:rsidP="006F2623">
      <w:pPr>
        <w:spacing w:after="80"/>
        <w:ind w:firstLine="720"/>
        <w:jc w:val="both"/>
        <w:rPr>
          <w:rFonts w:ascii="Arial" w:hAnsi="Arial" w:cs="Arial"/>
          <w:sz w:val="20"/>
          <w:szCs w:val="20"/>
        </w:rPr>
      </w:pPr>
      <w:r w:rsidRPr="008F2627">
        <w:rPr>
          <w:rFonts w:ascii="Arial" w:hAnsi="Arial" w:cs="Arial"/>
          <w:sz w:val="20"/>
          <w:szCs w:val="20"/>
        </w:rPr>
        <w:t xml:space="preserve">Given this Lagrangian, </w:t>
      </w:r>
      <w:r w:rsidR="00C6369B" w:rsidRPr="008F2627">
        <w:rPr>
          <w:rFonts w:ascii="Arial" w:hAnsi="Arial" w:cs="Arial"/>
          <w:sz w:val="20"/>
          <w:szCs w:val="20"/>
        </w:rPr>
        <w:t xml:space="preserve">we will now </w:t>
      </w:r>
      <w:r w:rsidR="00C6369B" w:rsidRPr="008F2627">
        <w:rPr>
          <w:rFonts w:ascii="Arial" w:hAnsi="Arial" w:cs="Arial"/>
          <w:sz w:val="20"/>
          <w:szCs w:val="20"/>
        </w:rPr>
        <w:t>evaluate</w:t>
      </w:r>
      <w:r w:rsidR="00C6369B" w:rsidRPr="008F2627">
        <w:rPr>
          <w:rFonts w:ascii="Arial" w:hAnsi="Arial" w:cs="Arial"/>
          <w:sz w:val="20"/>
          <w:szCs w:val="20"/>
        </w:rPr>
        <w:t xml:space="preserve"> the</w:t>
      </w:r>
      <w:r w:rsidR="00C6369B" w:rsidRPr="008F2627">
        <w:rPr>
          <w:rFonts w:ascii="Arial" w:hAnsi="Arial" w:cs="Arial"/>
          <w:sz w:val="20"/>
          <w:szCs w:val="20"/>
        </w:rPr>
        <w:t xml:space="preserve"> </w:t>
      </w:r>
      <w:r w:rsidRPr="008F2627">
        <w:rPr>
          <w:rFonts w:ascii="Arial" w:hAnsi="Arial" w:cs="Arial"/>
          <w:sz w:val="20"/>
          <w:szCs w:val="20"/>
        </w:rPr>
        <w:t xml:space="preserve">Karush-Kuhn-Tucker conditions. </w:t>
      </w:r>
      <w:r w:rsidR="00C6369B" w:rsidRPr="008F2627">
        <w:rPr>
          <w:rFonts w:ascii="Arial" w:hAnsi="Arial" w:cs="Arial"/>
          <w:sz w:val="20"/>
          <w:szCs w:val="20"/>
        </w:rPr>
        <w:t>Focusing on</w:t>
      </w:r>
      <w:r w:rsidR="00C6369B" w:rsidRPr="008F2627">
        <w:rPr>
          <w:rFonts w:ascii="Arial" w:hAnsi="Arial" w:cs="Arial"/>
          <w:sz w:val="20"/>
          <w:szCs w:val="20"/>
        </w:rPr>
        <w:t xml:space="preserve"> </w:t>
      </w:r>
      <w:r w:rsidRPr="008F2627">
        <w:rPr>
          <w:rFonts w:ascii="Arial" w:hAnsi="Arial" w:cs="Arial"/>
          <w:sz w:val="20"/>
          <w:szCs w:val="20"/>
        </w:rPr>
        <w:t>the KKT 1 conditions (stationarity), we have</w:t>
      </w:r>
      <w:r w:rsidR="00C6369B" w:rsidRPr="008F2627">
        <w:rPr>
          <w:rFonts w:ascii="Arial" w:hAnsi="Arial" w:cs="Arial"/>
          <w:sz w:val="20"/>
          <w:szCs w:val="20"/>
        </w:rPr>
        <w:t>:</w:t>
      </w:r>
    </w:p>
    <w:p w14:paraId="211F52ED" w14:textId="77777777" w:rsidR="00045167" w:rsidRPr="008F2627" w:rsidRDefault="00045167" w:rsidP="006F2623">
      <w:pPr>
        <w:spacing w:after="80"/>
        <w:jc w:val="both"/>
        <w:rPr>
          <w:rFonts w:ascii="Arial" w:eastAsiaTheme="minorEastAsia" w:hAnsi="Arial" w:cs="Arial"/>
          <w:sz w:val="20"/>
          <w:szCs w:val="20"/>
        </w:rPr>
      </w:pPr>
    </w:p>
    <w:p w14:paraId="751FDCFB" w14:textId="05CDA4E0" w:rsidR="00045167" w:rsidRPr="008F2627" w:rsidRDefault="00000000" w:rsidP="006F2623">
      <w:pPr>
        <w:spacing w:after="80"/>
        <w:jc w:val="both"/>
        <w:rPr>
          <w:rFonts w:ascii="Arial" w:eastAsiaTheme="minorEastAsia" w:hAnsi="Arial" w:cs="Arial"/>
          <w:sz w:val="20"/>
          <w:szCs w:val="20"/>
        </w:rPr>
      </w:pPr>
      <m:oMathPara>
        <m:oMath>
          <m:m>
            <m:mPr>
              <m:mcs>
                <m:mc>
                  <m:mcPr>
                    <m:count m:val="3"/>
                    <m:mcJc m:val="center"/>
                  </m:mcPr>
                </m:mc>
              </m:mcs>
              <m:ctrlPr>
                <w:rPr>
                  <w:rFonts w:ascii="Cambria Math" w:eastAsiaTheme="minorEastAsia" w:hAnsi="Cambria Math" w:cs="Arial"/>
                  <w:i/>
                  <w:sz w:val="20"/>
                  <w:szCs w:val="20"/>
                </w:rPr>
              </m:ctrlPr>
            </m:mPr>
            <m:mr>
              <m:e>
                <m:r>
                  <m:rPr>
                    <m:sty m:val="bi"/>
                  </m:rPr>
                  <w:rPr>
                    <w:rFonts w:ascii="Cambria Math" w:hAnsi="Cambria Math" w:cs="Arial"/>
                    <w:sz w:val="20"/>
                    <w:szCs w:val="20"/>
                  </w:rPr>
                  <m:t>0</m:t>
                </m:r>
                <m:limUpp>
                  <m:limUppPr>
                    <m:ctrlPr>
                      <w:rPr>
                        <w:rFonts w:ascii="Cambria Math" w:hAnsi="Cambria Math" w:cs="Arial"/>
                        <w:i/>
                        <w:sz w:val="20"/>
                        <w:szCs w:val="20"/>
                      </w:rPr>
                    </m:ctrlPr>
                  </m:limUppPr>
                  <m:e>
                    <m:r>
                      <w:rPr>
                        <w:rFonts w:ascii="Cambria Math" w:hAnsi="Cambria Math" w:cs="Arial"/>
                        <w:sz w:val="20"/>
                        <w:szCs w:val="20"/>
                      </w:rPr>
                      <m:t>=</m:t>
                    </m:r>
                  </m:e>
                  <m:lim>
                    <m:r>
                      <w:rPr>
                        <w:rFonts w:ascii="Cambria Math" w:hAnsi="Cambria Math" w:cs="Arial"/>
                        <w:sz w:val="20"/>
                        <w:szCs w:val="20"/>
                      </w:rPr>
                      <m:t>!</m:t>
                    </m:r>
                  </m:lim>
                </m:limUpp>
                <m:f>
                  <m:fPr>
                    <m:ctrlPr>
                      <w:rPr>
                        <w:rFonts w:ascii="Cambria Math" w:eastAsiaTheme="minorEastAsia" w:hAnsi="Cambria Math" w:cs="Arial"/>
                        <w:i/>
                        <w:sz w:val="20"/>
                        <w:szCs w:val="20"/>
                      </w:rPr>
                    </m:ctrlPr>
                  </m:fPr>
                  <m:num>
                    <m:r>
                      <w:rPr>
                        <w:rFonts w:ascii="Cambria Math" w:hAnsi="Cambria Math" w:cs="Arial"/>
                        <w:sz w:val="20"/>
                        <w:szCs w:val="20"/>
                      </w:rPr>
                      <m:t>∂</m:t>
                    </m:r>
                    <m:r>
                      <m:rPr>
                        <m:scr m:val="script"/>
                      </m:rPr>
                      <w:rPr>
                        <w:rFonts w:ascii="Cambria Math" w:hAnsi="Cambria Math" w:cs="Arial"/>
                        <w:sz w:val="20"/>
                        <w:szCs w:val="20"/>
                      </w:rPr>
                      <m:t>L</m:t>
                    </m:r>
                  </m:num>
                  <m:den>
                    <m:r>
                      <w:rPr>
                        <w:rFonts w:ascii="Cambria Math" w:hAnsi="Cambria Math" w:cs="Arial"/>
                        <w:sz w:val="20"/>
                        <w:szCs w:val="20"/>
                      </w:rPr>
                      <m:t>∂c</m:t>
                    </m:r>
                  </m:den>
                </m:f>
                <m:r>
                  <w:rPr>
                    <w:rFonts w:ascii="Cambria Math" w:eastAsiaTheme="minorEastAsia" w:hAnsi="Cambria Math" w:cs="Arial"/>
                    <w:sz w:val="20"/>
                    <w:szCs w:val="20"/>
                  </w:rPr>
                  <m:t>=-2</m:t>
                </m:r>
                <m:r>
                  <m:rPr>
                    <m:sty m:val="bi"/>
                  </m:rPr>
                  <w:rPr>
                    <w:rFonts w:ascii="Cambria Math" w:eastAsiaTheme="minorEastAsia" w:hAnsi="Cambria Math" w:cs="Arial"/>
                    <w:sz w:val="20"/>
                    <w:szCs w:val="20"/>
                  </w:rPr>
                  <m:t>Au</m:t>
                </m:r>
                <m:r>
                  <w:rPr>
                    <w:rFonts w:ascii="Cambria Math" w:eastAsiaTheme="minorEastAsia" w:hAnsi="Cambria Math" w:cs="Arial"/>
                    <w:sz w:val="20"/>
                    <w:szCs w:val="20"/>
                  </w:rPr>
                  <m:t>+2</m:t>
                </m:r>
                <m:d>
                  <m:dPr>
                    <m:ctrlPr>
                      <w:rPr>
                        <w:rFonts w:ascii="Cambria Math" w:eastAsiaTheme="minorEastAsia"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e>
                </m:d>
                <m:r>
                  <w:rPr>
                    <w:rFonts w:ascii="Cambria Math" w:eastAsiaTheme="minorEastAsia" w:hAnsi="Cambria Math" w:cs="Arial"/>
                    <w:sz w:val="20"/>
                    <w:szCs w:val="20"/>
                  </w:rPr>
                  <m:t>c</m:t>
                </m:r>
              </m:e>
              <m:e>
                <m:r>
                  <m:rPr>
                    <m:sty m:val="p"/>
                  </m:rPr>
                  <w:rPr>
                    <w:rFonts w:ascii="Cambria Math" w:hAnsi="Cambria Math" w:cs="Arial"/>
                    <w:color w:val="232629"/>
                    <w:sz w:val="20"/>
                    <w:szCs w:val="20"/>
                    <w:shd w:val="clear" w:color="auto" w:fill="FFFFFF"/>
                  </w:rPr>
                  <m:t>⟹</m:t>
                </m:r>
              </m:e>
              <m:e>
                <m:r>
                  <m:rPr>
                    <m:sty m:val="bi"/>
                  </m:rPr>
                  <w:rPr>
                    <w:rFonts w:ascii="Cambria Math" w:eastAsiaTheme="minorEastAsia" w:hAnsi="Cambria Math" w:cs="Arial"/>
                    <w:color w:val="232629"/>
                    <w:sz w:val="20"/>
                    <w:szCs w:val="20"/>
                    <w:shd w:val="clear" w:color="auto" w:fill="FFFFFF"/>
                  </w:rPr>
                  <m:t>c</m:t>
                </m:r>
                <m:r>
                  <w:rPr>
                    <w:rFonts w:ascii="Cambria Math" w:eastAsiaTheme="minorEastAsia" w:hAnsi="Cambria Math" w:cs="Arial"/>
                    <w:color w:val="232629"/>
                    <w:sz w:val="20"/>
                    <w:szCs w:val="20"/>
                    <w:shd w:val="clear" w:color="auto" w:fill="FFFFFF"/>
                  </w:rPr>
                  <m:t>=</m:t>
                </m:r>
                <m:f>
                  <m:fPr>
                    <m:ctrlPr>
                      <w:rPr>
                        <w:rFonts w:ascii="Cambria Math" w:eastAsiaTheme="minorEastAsia" w:hAnsi="Cambria Math" w:cs="Arial"/>
                        <w:i/>
                        <w:color w:val="232629"/>
                        <w:sz w:val="20"/>
                        <w:szCs w:val="20"/>
                        <w:shd w:val="clear" w:color="auto" w:fill="FFFFFF"/>
                      </w:rPr>
                    </m:ctrlPr>
                  </m:fPr>
                  <m:num>
                    <m:r>
                      <m:rPr>
                        <m:sty m:val="bi"/>
                      </m:rPr>
                      <w:rPr>
                        <w:rFonts w:ascii="Cambria Math" w:eastAsiaTheme="minorEastAsia" w:hAnsi="Cambria Math" w:cs="Arial"/>
                        <w:color w:val="232629"/>
                        <w:sz w:val="20"/>
                        <w:szCs w:val="20"/>
                        <w:shd w:val="clear" w:color="auto" w:fill="FFFFFF"/>
                      </w:rPr>
                      <m:t>Au</m:t>
                    </m:r>
                  </m:num>
                  <m:den>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den>
                </m:f>
              </m:e>
            </m:mr>
            <m:mr>
              <m:e>
                <m:r>
                  <m:rPr>
                    <m:sty m:val="bi"/>
                  </m:rPr>
                  <w:rPr>
                    <w:rFonts w:ascii="Cambria Math" w:hAnsi="Cambria Math" w:cs="Arial"/>
                    <w:sz w:val="20"/>
                    <w:szCs w:val="20"/>
                  </w:rPr>
                  <m:t>0</m:t>
                </m:r>
                <m:limUpp>
                  <m:limUppPr>
                    <m:ctrlPr>
                      <w:rPr>
                        <w:rFonts w:ascii="Cambria Math" w:hAnsi="Cambria Math" w:cs="Arial"/>
                        <w:i/>
                        <w:sz w:val="20"/>
                        <w:szCs w:val="20"/>
                      </w:rPr>
                    </m:ctrlPr>
                  </m:limUppPr>
                  <m:e>
                    <m:r>
                      <w:rPr>
                        <w:rFonts w:ascii="Cambria Math" w:hAnsi="Cambria Math" w:cs="Arial"/>
                        <w:sz w:val="20"/>
                        <w:szCs w:val="20"/>
                      </w:rPr>
                      <m:t>=</m:t>
                    </m:r>
                  </m:e>
                  <m:lim>
                    <m:r>
                      <w:rPr>
                        <w:rFonts w:ascii="Cambria Math" w:hAnsi="Cambria Math" w:cs="Arial"/>
                        <w:sz w:val="20"/>
                        <w:szCs w:val="20"/>
                      </w:rPr>
                      <m:t>!</m:t>
                    </m:r>
                  </m:lim>
                </m:limUpp>
                <m:f>
                  <m:fPr>
                    <m:ctrlPr>
                      <w:rPr>
                        <w:rFonts w:ascii="Cambria Math" w:eastAsiaTheme="minorEastAsia" w:hAnsi="Cambria Math" w:cs="Arial"/>
                        <w:i/>
                        <w:sz w:val="20"/>
                        <w:szCs w:val="20"/>
                      </w:rPr>
                    </m:ctrlPr>
                  </m:fPr>
                  <m:num>
                    <m:r>
                      <w:rPr>
                        <w:rFonts w:ascii="Cambria Math" w:hAnsi="Cambria Math" w:cs="Arial"/>
                        <w:sz w:val="20"/>
                        <w:szCs w:val="20"/>
                      </w:rPr>
                      <m:t>∂</m:t>
                    </m:r>
                    <m:r>
                      <m:rPr>
                        <m:scr m:val="script"/>
                      </m:rPr>
                      <w:rPr>
                        <w:rFonts w:ascii="Cambria Math" w:hAnsi="Cambria Math" w:cs="Arial"/>
                        <w:sz w:val="20"/>
                        <w:szCs w:val="20"/>
                      </w:rPr>
                      <m:t>L</m:t>
                    </m:r>
                  </m:num>
                  <m:den>
                    <m:r>
                      <w:rPr>
                        <w:rFonts w:ascii="Cambria Math" w:hAnsi="Cambria Math" w:cs="Arial"/>
                        <w:sz w:val="20"/>
                        <w:szCs w:val="20"/>
                      </w:rPr>
                      <m:t>∂r</m:t>
                    </m:r>
                  </m:den>
                </m:f>
                <m:r>
                  <w:rPr>
                    <w:rFonts w:ascii="Cambria Math" w:eastAsiaTheme="minorEastAsia" w:hAnsi="Cambria Math" w:cs="Arial"/>
                    <w:sz w:val="20"/>
                    <w:szCs w:val="20"/>
                  </w:rPr>
                  <m:t>=r-r</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1</m:t>
                </m:r>
                <m:r>
                  <w:rPr>
                    <w:rFonts w:ascii="Cambria Math" w:eastAsiaTheme="minorEastAsia" w:hAnsi="Cambria Math" w:cs="Arial"/>
                    <w:sz w:val="20"/>
                    <w:szCs w:val="20"/>
                  </w:rPr>
                  <m:t>=r</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1-</m:t>
                    </m:r>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1</m:t>
                    </m:r>
                  </m:e>
                </m:d>
              </m:e>
              <m:e>
                <m:r>
                  <m:rPr>
                    <m:sty m:val="p"/>
                  </m:rPr>
                  <w:rPr>
                    <w:rFonts w:ascii="Cambria Math" w:hAnsi="Cambria Math" w:cs="Arial"/>
                    <w:color w:val="232629"/>
                    <w:sz w:val="20"/>
                    <w:szCs w:val="20"/>
                    <w:shd w:val="clear" w:color="auto" w:fill="FFFFFF"/>
                  </w:rPr>
                  <m:t>⟹</m:t>
                </m:r>
              </m:e>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r>
                  <w:rPr>
                    <w:rFonts w:ascii="Cambria Math" w:eastAsiaTheme="minorEastAsia" w:hAnsi="Cambria Math" w:cs="Arial"/>
                    <w:color w:val="232629"/>
                    <w:sz w:val="20"/>
                    <w:szCs w:val="20"/>
                    <w:shd w:val="clear" w:color="auto" w:fill="FFFFFF"/>
                  </w:rPr>
                  <m:t>=1</m:t>
                </m:r>
              </m:e>
            </m:mr>
          </m:m>
        </m:oMath>
      </m:oMathPara>
    </w:p>
    <w:p w14:paraId="79661885" w14:textId="0CFFD0A9" w:rsidR="00C6369B" w:rsidRPr="008F2627" w:rsidRDefault="00C6369B" w:rsidP="006F2623">
      <w:pPr>
        <w:spacing w:after="80"/>
        <w:ind w:firstLine="720"/>
        <w:jc w:val="both"/>
        <w:rPr>
          <w:rFonts w:ascii="Arial" w:hAnsi="Arial" w:cs="Arial"/>
          <w:sz w:val="20"/>
          <w:szCs w:val="20"/>
        </w:rPr>
      </w:pPr>
      <w:r w:rsidRPr="008F2627">
        <w:rPr>
          <w:rFonts w:ascii="Arial" w:hAnsi="Arial" w:cs="Arial"/>
          <w:sz w:val="20"/>
          <w:szCs w:val="20"/>
        </w:rPr>
        <w:t>When we substitute the result from (TODO) into (</w:t>
      </w:r>
      <w:r w:rsidRPr="008F2627">
        <w:rPr>
          <w:rFonts w:ascii="Arial" w:hAnsi="Arial" w:cs="Arial"/>
          <w:sz w:val="20"/>
          <w:szCs w:val="20"/>
        </w:rPr>
        <w:t>TODO</w:t>
      </w:r>
      <w:r w:rsidRPr="008F2627">
        <w:rPr>
          <w:rFonts w:ascii="Arial" w:hAnsi="Arial" w:cs="Arial"/>
          <w:sz w:val="20"/>
          <w:szCs w:val="20"/>
        </w:rPr>
        <w:t>), the latter simplifies to:</w:t>
      </w:r>
    </w:p>
    <w:p w14:paraId="4F72264A" w14:textId="4FD3E708" w:rsidR="00CB4C60" w:rsidRPr="008F2627" w:rsidRDefault="00536D1D" w:rsidP="006F2623">
      <w:pPr>
        <w:spacing w:after="80"/>
        <w:jc w:val="both"/>
        <w:rPr>
          <w:rFonts w:ascii="Arial" w:hAnsi="Arial" w:cs="Arial"/>
          <w:sz w:val="20"/>
          <w:szCs w:val="20"/>
        </w:rPr>
      </w:pPr>
      <m:oMathPara>
        <m:oMath>
          <m:r>
            <m:rPr>
              <m:sty m:val="bi"/>
            </m:rPr>
            <w:rPr>
              <w:rFonts w:ascii="Cambria Math" w:hAnsi="Cambria Math" w:cs="Arial"/>
              <w:sz w:val="20"/>
              <w:szCs w:val="20"/>
            </w:rPr>
            <m:t>c</m:t>
          </m:r>
          <m:r>
            <w:rPr>
              <w:rFonts w:ascii="Cambria Math" w:hAnsi="Cambria Math" w:cs="Arial"/>
              <w:sz w:val="20"/>
              <w:szCs w:val="20"/>
            </w:rPr>
            <m:t>=</m:t>
          </m:r>
          <m:r>
            <m:rPr>
              <m:sty m:val="bi"/>
            </m:rPr>
            <w:rPr>
              <w:rFonts w:ascii="Cambria Math" w:hAnsi="Cambria Math" w:cs="Arial"/>
              <w:sz w:val="20"/>
              <w:szCs w:val="20"/>
            </w:rPr>
            <m:t>Au</m:t>
          </m:r>
        </m:oMath>
      </m:oMathPara>
    </w:p>
    <w:p w14:paraId="6DD67FB7" w14:textId="5F648BC0" w:rsidR="00C6369B" w:rsidRPr="008F2627" w:rsidRDefault="00C6369B" w:rsidP="006F2623">
      <w:pPr>
        <w:spacing w:after="80"/>
        <w:ind w:firstLine="720"/>
        <w:jc w:val="both"/>
        <w:rPr>
          <w:rFonts w:ascii="Arial" w:hAnsi="Arial" w:cs="Arial"/>
          <w:sz w:val="20"/>
          <w:szCs w:val="20"/>
        </w:rPr>
      </w:pPr>
      <w:r w:rsidRPr="008F2627">
        <w:rPr>
          <w:rFonts w:ascii="Arial" w:hAnsi="Arial" w:cs="Arial"/>
          <w:sz w:val="20"/>
          <w:szCs w:val="20"/>
        </w:rPr>
        <w:t>Furthermore, by plugging the expressions from (TODO) and (TODO) back into the Lagrangian in (TODO), we obtain the Lagrangian dual, since:</w:t>
      </w:r>
    </w:p>
    <w:p w14:paraId="26854D6F" w14:textId="7F832C47" w:rsidR="00CB4C60" w:rsidRPr="008F2627" w:rsidRDefault="00536D1D" w:rsidP="006F2623">
      <w:pPr>
        <w:spacing w:after="80"/>
        <w:jc w:val="both"/>
        <w:rPr>
          <w:rFonts w:ascii="Arial" w:hAnsi="Arial" w:cs="Arial"/>
          <w:sz w:val="20"/>
          <w:szCs w:val="20"/>
        </w:rPr>
      </w:pPr>
      <m:oMathPara>
        <m:oMath>
          <m:r>
            <m:rPr>
              <m:scr m:val="script"/>
            </m:rPr>
            <w:rPr>
              <w:rFonts w:ascii="Cambria Math" w:hAnsi="Cambria Math" w:cs="Arial"/>
              <w:sz w:val="20"/>
              <w:szCs w:val="20"/>
            </w:rPr>
            <m:t>L</m:t>
          </m:r>
          <m:d>
            <m:dPr>
              <m:ctrlPr>
                <w:rPr>
                  <w:rFonts w:ascii="Cambria Math" w:hAnsi="Cambria Math" w:cs="Arial"/>
                  <w:i/>
                  <w:sz w:val="20"/>
                  <w:szCs w:val="20"/>
                </w:rPr>
              </m:ctrlPr>
            </m:dPr>
            <m:e>
              <m:r>
                <m:rPr>
                  <m:sty m:val="bi"/>
                </m:rPr>
                <w:rPr>
                  <w:rFonts w:ascii="Cambria Math" w:hAnsi="Cambria Math" w:cs="Arial"/>
                  <w:sz w:val="20"/>
                  <w:szCs w:val="20"/>
                </w:rPr>
                <m:t>c</m:t>
              </m:r>
              <m:r>
                <w:rPr>
                  <w:rFonts w:ascii="Cambria Math" w:hAnsi="Cambria Math" w:cs="Arial"/>
                  <w:sz w:val="20"/>
                  <w:szCs w:val="20"/>
                </w:rPr>
                <m:t>,r,</m:t>
              </m:r>
              <m:r>
                <m:rPr>
                  <m:sty m:val="bi"/>
                </m:rPr>
                <w:rPr>
                  <w:rFonts w:ascii="Cambria Math" w:hAnsi="Cambria Math" w:cs="Arial"/>
                  <w:sz w:val="20"/>
                  <w:szCs w:val="20"/>
                </w:rPr>
                <m:t>u</m:t>
              </m:r>
            </m:e>
          </m:d>
          <m:r>
            <m:rPr>
              <m:aln/>
            </m:rP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-2</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Au</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c</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
            </m:rPr>
            <w:rPr>
              <w:rFonts w:ascii="Cambria Math" w:hAnsi="Cambria Math" w:cs="Arial"/>
              <w:color w:val="232629"/>
              <w:sz w:val="20"/>
              <w:szCs w:val="20"/>
              <w:shd w:val="clear" w:color="auto" w:fill="FFFFFF"/>
            </w:rPr>
            <m:t>1</m:t>
          </m:r>
          <m:r>
            <m:rPr>
              <m:sty m:val="p"/>
            </m:rPr>
            <w:rPr>
              <w:rFonts w:ascii="Cambria Math" w:hAnsi="Cambria Math" w:cs="Arial"/>
              <w:color w:val="232629"/>
              <w:sz w:val="20"/>
              <w:szCs w:val="20"/>
              <w:shd w:val="clear" w:color="auto" w:fill="FFFFFF"/>
            </w:rPr>
            <w:br/>
          </m:r>
        </m:oMath>
        <m:oMath>
          <m:r>
            <m:rPr>
              <m:aln/>
            </m:rP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-2</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Au</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c</m:t>
          </m:r>
          <m:r>
            <m:rPr>
              <m:sty m:val="b"/>
            </m:rPr>
            <w:rPr>
              <w:rFonts w:ascii="Cambria Math" w:hAnsi="Cambria Math" w:cs="Arial"/>
              <w:color w:val="232629"/>
              <w:sz w:val="20"/>
              <w:szCs w:val="20"/>
              <w:shd w:val="clear" w:color="auto" w:fill="FFFFFF"/>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m:rPr>
              <m:sty m:val="p"/>
            </m:rPr>
            <w:rPr>
              <w:rFonts w:ascii="Cambria Math" w:hAnsi="Cambria Math" w:cs="Arial"/>
              <w:sz w:val="20"/>
              <w:szCs w:val="20"/>
            </w:rPr>
            <w:br/>
          </m:r>
        </m:oMath>
        <m:oMath>
          <m:r>
            <m:rPr>
              <m:aln/>
            </m:rP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-2</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r>
            <m:rPr>
              <m:sty m:val="p"/>
            </m:rPr>
            <w:rPr>
              <w:rFonts w:ascii="Cambria Math" w:hAnsi="Cambria Math" w:cs="Arial"/>
              <w:sz w:val="20"/>
              <w:szCs w:val="20"/>
            </w:rPr>
            <w:br/>
          </m:r>
        </m:oMath>
        <m:oMath>
          <m:r>
            <m:rPr>
              <m:aln/>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r>
            <m:rPr>
              <m:sty m:val="p"/>
            </m:rPr>
            <w:rPr>
              <w:rFonts w:ascii="Cambria Math" w:hAnsi="Cambria Math" w:cs="Arial"/>
              <w:sz w:val="20"/>
              <w:szCs w:val="20"/>
            </w:rPr>
            <w:br/>
          </m:r>
        </m:oMath>
        <m:oMath>
          <m:r>
            <m:rPr>
              <m:aln/>
            </m:rP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Cs/>
                  <w:sz w:val="20"/>
                  <w:szCs w:val="20"/>
                </w:rPr>
              </m:ctrlPr>
            </m:dPr>
            <m:e>
              <m:r>
                <m:rPr>
                  <m:sty m:val="b"/>
                </m:rPr>
                <w:rPr>
                  <w:rFonts w:ascii="Cambria Math" w:hAnsi="Cambria Math" w:cs="Arial"/>
                  <w:sz w:val="20"/>
                  <w:szCs w:val="20"/>
                </w:rPr>
                <m:t>u</m:t>
              </m:r>
            </m:e>
          </m:d>
        </m:oMath>
      </m:oMathPara>
    </w:p>
    <w:p w14:paraId="00FC4DE0" w14:textId="2D991C76" w:rsidR="00E87D33" w:rsidRPr="008F2627" w:rsidRDefault="00E87D33" w:rsidP="006F2623">
      <w:pPr>
        <w:spacing w:after="80"/>
        <w:jc w:val="both"/>
        <w:rPr>
          <w:rFonts w:ascii="Arial" w:hAnsi="Arial" w:cs="Arial"/>
          <w:sz w:val="20"/>
          <w:szCs w:val="20"/>
        </w:rPr>
      </w:pPr>
      <w:r w:rsidRPr="008F2627">
        <w:rPr>
          <w:rFonts w:ascii="Arial" w:hAnsi="Arial" w:cs="Arial"/>
          <w:sz w:val="20"/>
          <w:szCs w:val="20"/>
        </w:rPr>
        <w:lastRenderedPageBreak/>
        <w:t xml:space="preserve">is a function that depends </w:t>
      </w:r>
      <w:r w:rsidR="00C6369B" w:rsidRPr="008F2627">
        <w:rPr>
          <w:rFonts w:ascii="Arial" w:hAnsi="Arial" w:cs="Arial"/>
          <w:sz w:val="20"/>
          <w:szCs w:val="20"/>
        </w:rPr>
        <w:t xml:space="preserve">solely </w:t>
      </w:r>
      <w:r w:rsidRPr="008F2627">
        <w:rPr>
          <w:rFonts w:ascii="Arial" w:hAnsi="Arial" w:cs="Arial"/>
          <w:sz w:val="20"/>
          <w:szCs w:val="20"/>
        </w:rPr>
        <w:t xml:space="preserve">on the Lagrange multipliers </w:t>
      </w:r>
      <m:oMath>
        <m:r>
          <m:rPr>
            <m:sty m:val="bi"/>
          </m:rPr>
          <w:rPr>
            <w:rFonts w:ascii="Cambria Math" w:hAnsi="Cambria Math" w:cs="Arial"/>
            <w:sz w:val="20"/>
            <w:szCs w:val="20"/>
          </w:rPr>
          <m:t>u</m:t>
        </m:r>
      </m:oMath>
      <w:r w:rsidRPr="008F2627">
        <w:rPr>
          <w:rFonts w:ascii="Arial" w:hAnsi="Arial" w:cs="Arial"/>
          <w:sz w:val="20"/>
          <w:szCs w:val="20"/>
        </w:rPr>
        <w:t>.</w:t>
      </w:r>
    </w:p>
    <w:p w14:paraId="11F07863" w14:textId="5CEE8890" w:rsidR="004F6725" w:rsidRPr="008F2627" w:rsidRDefault="00476A46" w:rsidP="006F2623">
      <w:pPr>
        <w:spacing w:after="80"/>
        <w:ind w:firstLine="720"/>
        <w:jc w:val="both"/>
        <w:rPr>
          <w:rFonts w:ascii="Arial" w:hAnsi="Arial" w:cs="Arial"/>
          <w:sz w:val="20"/>
          <w:szCs w:val="20"/>
        </w:rPr>
      </w:pPr>
      <w:r w:rsidRPr="008F2627">
        <w:rPr>
          <w:rFonts w:ascii="Arial" w:hAnsi="Arial" w:cs="Arial"/>
          <w:sz w:val="20"/>
          <w:szCs w:val="20"/>
        </w:rPr>
        <w:t xml:space="preserve">Now, if we further note that the KKT 3 conditions (dual feasibility) </w:t>
      </w:r>
      <w:r w:rsidR="00C6369B" w:rsidRPr="008F2627">
        <w:rPr>
          <w:rFonts w:ascii="Arial" w:hAnsi="Arial" w:cs="Arial"/>
          <w:sz w:val="20"/>
          <w:szCs w:val="20"/>
        </w:rPr>
        <w:t>require</w:t>
      </w:r>
      <w:r w:rsidRPr="008F2627">
        <w:rPr>
          <w:rFonts w:ascii="Arial" w:hAnsi="Arial" w:cs="Arial"/>
          <w:sz w:val="20"/>
          <w:szCs w:val="20"/>
        </w:rPr>
        <w:t xml:space="preserve"> </w:t>
      </w:r>
      <m:oMath>
        <m:r>
          <m:rPr>
            <m:sty m:val="bi"/>
          </m:rPr>
          <w:rPr>
            <w:rFonts w:ascii="Cambria Math" w:hAnsi="Cambria Math" w:cs="Arial"/>
            <w:sz w:val="20"/>
            <w:szCs w:val="20"/>
          </w:rPr>
          <m:t>u</m:t>
        </m:r>
        <m:r>
          <w:rPr>
            <w:rFonts w:ascii="Cambria Math" w:hAnsi="Cambria Math" w:cs="Arial"/>
            <w:sz w:val="20"/>
            <w:szCs w:val="20"/>
          </w:rPr>
          <m:t>≥</m:t>
        </m:r>
        <m:r>
          <m:rPr>
            <m:sty m:val="bi"/>
          </m:rPr>
          <w:rPr>
            <w:rFonts w:ascii="Cambria Math" w:hAnsi="Cambria Math" w:cs="Arial"/>
            <w:sz w:val="20"/>
            <w:szCs w:val="20"/>
          </w:rPr>
          <m:t>0</m:t>
        </m:r>
      </m:oMath>
      <w:r w:rsidRPr="008F2627">
        <w:rPr>
          <w:rFonts w:ascii="Arial" w:hAnsi="Arial" w:cs="Arial"/>
          <w:sz w:val="20"/>
          <w:szCs w:val="20"/>
        </w:rPr>
        <w:t xml:space="preserve">, </w:t>
      </w:r>
      <w:r w:rsidR="00E87D33" w:rsidRPr="008F2627">
        <w:rPr>
          <w:rFonts w:ascii="Arial" w:hAnsi="Arial" w:cs="Arial"/>
          <w:sz w:val="20"/>
          <w:szCs w:val="20"/>
        </w:rPr>
        <w:t xml:space="preserve">all our (intermediate) results and considerations so far </w:t>
      </w:r>
      <w:r w:rsidR="00C6369B" w:rsidRPr="008F2627">
        <w:rPr>
          <w:rFonts w:ascii="Arial" w:hAnsi="Arial" w:cs="Arial"/>
          <w:sz w:val="20"/>
          <w:szCs w:val="20"/>
        </w:rPr>
        <w:t>indicate</w:t>
      </w:r>
      <w:r w:rsidR="00E87D33" w:rsidRPr="008F2627">
        <w:rPr>
          <w:rFonts w:ascii="Arial" w:hAnsi="Arial" w:cs="Arial"/>
          <w:sz w:val="20"/>
          <w:szCs w:val="20"/>
        </w:rPr>
        <w:t xml:space="preserve"> that the dual of (</w:t>
      </w:r>
      <w:r w:rsidR="00C6369B" w:rsidRPr="008F2627">
        <w:rPr>
          <w:rFonts w:ascii="Arial" w:hAnsi="Arial" w:cs="Arial"/>
          <w:sz w:val="20"/>
          <w:szCs w:val="20"/>
        </w:rPr>
        <w:t>TODO</w:t>
      </w:r>
      <w:r w:rsidR="00E87D33" w:rsidRPr="008F2627">
        <w:rPr>
          <w:rFonts w:ascii="Arial" w:hAnsi="Arial" w:cs="Arial"/>
          <w:sz w:val="20"/>
          <w:szCs w:val="20"/>
        </w:rPr>
        <w:t>) amounts to</w:t>
      </w:r>
    </w:p>
    <w:p w14:paraId="252D3C2A" w14:textId="7F70CE8C" w:rsidR="00E10177" w:rsidRPr="008F2627" w:rsidRDefault="00000000" w:rsidP="006F2623">
      <w:pPr>
        <w:spacing w:after="80"/>
        <w:jc w:val="both"/>
        <w:rPr>
          <w:rFonts w:ascii="Arial" w:hAnsi="Arial" w:cs="Arial"/>
          <w:sz w:val="20"/>
          <w:szCs w:val="20"/>
        </w:rPr>
      </w:pPr>
      <m:oMathPara>
        <m:oMathParaPr>
          <m:jc m:val="center"/>
        </m:oMathParaP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t>
                  </m:r>
                  <m:r>
                    <m:rPr>
                      <m:sty m:val="p"/>
                    </m:rPr>
                    <w:rPr>
                      <w:rFonts w:ascii="Cambria Math" w:hAnsi="Cambria Math" w:cs="Arial"/>
                      <w:sz w:val="20"/>
                      <w:szCs w:val="20"/>
                    </w:rPr>
                    <m:t>max</m:t>
                  </m:r>
                </m:e>
                <m:lim>
                  <m:r>
                    <m:rPr>
                      <m:sty m:val="bi"/>
                    </m:rPr>
                    <w:rPr>
                      <w:rFonts w:ascii="Cambria Math" w:hAnsi="Cambria Math" w:cs="Arial"/>
                      <w:sz w:val="20"/>
                      <w:szCs w:val="20"/>
                    </w:rPr>
                    <m:t>u</m:t>
                  </m:r>
                </m:lim>
              </m:limLow>
            </m:fName>
            <m:e>
              <m:r>
                <m:rPr>
                  <m:sty m:val="p"/>
                </m:rPr>
                <w:rPr>
                  <w:rFonts w:ascii="Cambria Math" w:hAnsi="Cambria Math" w:cs="Arial"/>
                  <w:sz w:val="20"/>
                  <w:szCs w:val="20"/>
                </w:rPr>
                <m:t>Φ</m:t>
              </m:r>
              <m:d>
                <m:dPr>
                  <m:ctrlPr>
                    <w:rPr>
                      <w:rFonts w:ascii="Cambria Math" w:hAnsi="Cambria Math" w:cs="Arial"/>
                      <w:iCs/>
                      <w:sz w:val="20"/>
                      <w:szCs w:val="20"/>
                    </w:rPr>
                  </m:ctrlPr>
                </m:dPr>
                <m:e>
                  <m:r>
                    <m:rPr>
                      <m:sty m:val="bi"/>
                    </m:rPr>
                    <w:rPr>
                      <w:rFonts w:ascii="Cambria Math" w:hAnsi="Cambria Math" w:cs="Arial"/>
                      <w:sz w:val="20"/>
                      <w:szCs w:val="20"/>
                    </w:rPr>
                    <m:t>u</m:t>
                  </m:r>
                </m:e>
              </m:d>
            </m:e>
          </m:func>
          <m:r>
            <w:rPr>
              <w:rFonts w:ascii="Cambria Math" w:hAnsi="Cambria Math" w:cs="Arial"/>
              <w:sz w:val="20"/>
              <w:szCs w:val="20"/>
            </w:rPr>
            <m:t xml:space="preserve">= </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m:rPr>
                      <m:sty m:val="bi"/>
                    </m:rPr>
                    <w:rPr>
                      <w:rFonts w:ascii="Cambria Math" w:hAnsi="Cambria Math" w:cs="Arial"/>
                      <w:sz w:val="20"/>
                      <w:szCs w:val="20"/>
                    </w:rPr>
                    <m:t>u</m:t>
                  </m:r>
                </m:lim>
              </m:limLow>
            </m:fName>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e>
          </m:func>
          <m:r>
            <w:rPr>
              <w:rFonts w:ascii="Cambria Math" w:hAnsi="Cambria Math" w:cs="Arial"/>
              <w:sz w:val="20"/>
              <w:szCs w:val="20"/>
            </w:rPr>
            <m:t xml:space="preserve"> </m:t>
          </m:r>
          <m:r>
            <m:rPr>
              <m:sty m:val="p"/>
            </m:rPr>
            <w:rPr>
              <w:rFonts w:ascii="Cambria Math" w:hAnsi="Cambria Math" w:cs="Arial"/>
              <w:sz w:val="20"/>
              <w:szCs w:val="20"/>
            </w:rPr>
            <w:br/>
          </m:r>
        </m:oMath>
        <m:oMath>
          <m:r>
            <w:rPr>
              <w:rFonts w:ascii="Cambria Math" w:hAnsi="Cambria Math" w:cs="Arial"/>
              <w:sz w:val="20"/>
              <w:szCs w:val="20"/>
            </w:rPr>
            <m:t xml:space="preserve">                                    s.t.     </m:t>
          </m:r>
          <m:m>
            <m:mPr>
              <m:mcs>
                <m:mc>
                  <m:mcPr>
                    <m:count m:val="1"/>
                    <m:mcJc m:val="center"/>
                  </m:mcPr>
                </m:mc>
              </m:mcs>
              <m:ctrlPr>
                <w:rPr>
                  <w:rFonts w:ascii="Cambria Math" w:hAnsi="Cambria Math" w:cs="Arial"/>
                  <w:i/>
                  <w:sz w:val="20"/>
                  <w:szCs w:val="20"/>
                </w:rPr>
              </m:ctrlPr>
            </m:mPr>
            <m:m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1</m:t>
                </m:r>
                <m:r>
                  <w:rPr>
                    <w:rFonts w:ascii="Cambria Math" w:hAnsi="Cambria Math" w:cs="Arial"/>
                    <w:sz w:val="20"/>
                    <w:szCs w:val="20"/>
                  </w:rPr>
                  <m:t>=1</m:t>
                </m:r>
              </m:e>
            </m:mr>
            <m:mr>
              <m:e>
                <m:r>
                  <m:rPr>
                    <m:sty m:val="bi"/>
                  </m:rPr>
                  <w:rPr>
                    <w:rFonts w:ascii="Cambria Math" w:hAnsi="Cambria Math" w:cs="Arial"/>
                    <w:sz w:val="20"/>
                    <w:szCs w:val="20"/>
                  </w:rPr>
                  <m:t>u</m:t>
                </m:r>
                <m:r>
                  <w:rPr>
                    <w:rFonts w:ascii="Cambria Math" w:hAnsi="Cambria Math" w:cs="Arial"/>
                    <w:sz w:val="20"/>
                    <w:szCs w:val="20"/>
                  </w:rPr>
                  <m:t>≥</m:t>
                </m:r>
                <m:r>
                  <m:rPr>
                    <m:sty m:val="bi"/>
                  </m:rPr>
                  <w:rPr>
                    <w:rFonts w:ascii="Cambria Math" w:hAnsi="Cambria Math" w:cs="Arial"/>
                    <w:sz w:val="20"/>
                    <w:szCs w:val="20"/>
                  </w:rPr>
                  <m:t>0</m:t>
                </m:r>
              </m:e>
            </m:mr>
          </m:m>
        </m:oMath>
      </m:oMathPara>
    </w:p>
    <w:p w14:paraId="38BE15AE" w14:textId="4B712DCB" w:rsidR="00ED20F7" w:rsidRDefault="00D23455" w:rsidP="00ED20F7">
      <w:pPr>
        <w:spacing w:after="80"/>
        <w:ind w:firstLine="720"/>
        <w:jc w:val="both"/>
        <w:rPr>
          <w:rFonts w:ascii="Arial" w:hAnsi="Arial" w:cs="Arial"/>
          <w:sz w:val="20"/>
          <w:szCs w:val="20"/>
        </w:rPr>
      </w:pPr>
      <w:r w:rsidRPr="008F2627">
        <w:rPr>
          <w:rFonts w:ascii="Arial" w:hAnsi="Arial" w:cs="Arial"/>
          <w:sz w:val="20"/>
          <w:szCs w:val="20"/>
        </w:rPr>
        <w:t xml:space="preserve">Finally, </w:t>
      </w:r>
      <w:r w:rsidR="00C6369B" w:rsidRPr="008F2627">
        <w:rPr>
          <w:rFonts w:ascii="Arial" w:hAnsi="Arial" w:cs="Arial"/>
          <w:sz w:val="20"/>
          <w:szCs w:val="20"/>
        </w:rPr>
        <w:t xml:space="preserve">it's worth noting that </w:t>
      </w:r>
      <m:oMath>
        <m:r>
          <m:rPr>
            <m:sty m:val="p"/>
          </m:rPr>
          <w:rPr>
            <w:rFonts w:ascii="Cambria Math" w:hAnsi="Cambria Math" w:cs="Arial"/>
            <w:sz w:val="20"/>
            <w:szCs w:val="20"/>
          </w:rPr>
          <m:t>Φ</m:t>
        </m:r>
        <m:d>
          <m:dPr>
            <m:ctrlPr>
              <w:rPr>
                <w:rFonts w:ascii="Cambria Math" w:hAnsi="Cambria Math" w:cs="Arial"/>
                <w:iCs/>
                <w:sz w:val="20"/>
                <w:szCs w:val="20"/>
              </w:rPr>
            </m:ctrlPr>
          </m:dPr>
          <m:e>
            <m:r>
              <m:rPr>
                <m:sty m:val="bi"/>
              </m:rPr>
              <w:rPr>
                <w:rFonts w:ascii="Cambria Math" w:hAnsi="Cambria Math" w:cs="Arial"/>
                <w:sz w:val="20"/>
                <w:szCs w:val="20"/>
              </w:rPr>
              <m:t>u</m:t>
            </m:r>
          </m:e>
        </m:d>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oMath>
      <w:r w:rsidR="00E10177" w:rsidRPr="008F2627">
        <w:rPr>
          <w:rFonts w:ascii="Arial" w:hAnsi="Arial" w:cs="Arial"/>
          <w:sz w:val="20"/>
          <w:szCs w:val="20"/>
        </w:rPr>
        <w:t xml:space="preserve"> </w:t>
      </w:r>
      <w:r w:rsidRPr="008F2627">
        <w:rPr>
          <w:rFonts w:ascii="Arial" w:hAnsi="Arial" w:cs="Arial"/>
          <w:sz w:val="20"/>
          <w:szCs w:val="20"/>
        </w:rPr>
        <w:t xml:space="preserve">is concave in </w:t>
      </w:r>
      <m:oMath>
        <m:r>
          <m:rPr>
            <m:sty m:val="bi"/>
          </m:rPr>
          <w:rPr>
            <w:rFonts w:ascii="Cambria Math" w:hAnsi="Cambria Math" w:cs="Arial"/>
            <w:sz w:val="20"/>
            <w:szCs w:val="20"/>
          </w:rPr>
          <m:t>u</m:t>
        </m:r>
      </m:oMath>
      <w:r w:rsidR="00C6369B" w:rsidRPr="008F2627">
        <w:rPr>
          <w:rFonts w:ascii="Arial" w:hAnsi="Arial" w:cs="Arial"/>
          <w:sz w:val="20"/>
          <w:szCs w:val="20"/>
        </w:rPr>
        <w:t>, making</w:t>
      </w:r>
      <m:oMath>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Cs/>
                <w:sz w:val="20"/>
                <w:szCs w:val="20"/>
              </w:rPr>
            </m:ctrlPr>
          </m:dPr>
          <m:e>
            <m:r>
              <m:rPr>
                <m:sty m:val="bi"/>
              </m:rPr>
              <w:rPr>
                <w:rFonts w:ascii="Cambria Math" w:hAnsi="Cambria Math" w:cs="Arial"/>
                <w:sz w:val="20"/>
                <w:szCs w:val="20"/>
              </w:rPr>
              <m:t>u</m:t>
            </m:r>
          </m:e>
        </m:d>
      </m:oMath>
      <w:r w:rsidRPr="008F2627">
        <w:rPr>
          <w:rFonts w:ascii="Arial" w:hAnsi="Arial" w:cs="Arial"/>
          <w:sz w:val="20"/>
          <w:szCs w:val="20"/>
        </w:rPr>
        <w:t xml:space="preserve"> is convex. </w:t>
      </w:r>
      <w:r w:rsidR="00C6369B" w:rsidRPr="008F2627">
        <w:rPr>
          <w:rFonts w:ascii="Arial" w:hAnsi="Arial" w:cs="Arial"/>
          <w:sz w:val="20"/>
          <w:szCs w:val="20"/>
        </w:rPr>
        <w:t xml:space="preserve">Therefore, the solution to the maximization problem in </w:t>
      </w:r>
      <w:r w:rsidR="00BF0F8C" w:rsidRPr="008F2627">
        <w:rPr>
          <w:rFonts w:ascii="Arial" w:hAnsi="Arial" w:cs="Arial"/>
          <w:sz w:val="20"/>
          <w:szCs w:val="20"/>
        </w:rPr>
        <w:t>(TODO</w:t>
      </w:r>
      <w:r w:rsidR="00C6369B" w:rsidRPr="008F2627">
        <w:rPr>
          <w:rFonts w:ascii="Arial" w:hAnsi="Arial" w:cs="Arial"/>
          <w:sz w:val="20"/>
          <w:szCs w:val="20"/>
        </w:rPr>
        <w:t>) can also be found by considering an equivalent minimization problem, namely</w:t>
      </w:r>
      <w:r w:rsidR="00ED20F7">
        <w:rPr>
          <w:rFonts w:ascii="Arial" w:hAnsi="Arial" w:cs="Arial"/>
          <w:sz w:val="20"/>
          <w:szCs w:val="20"/>
        </w:rPr>
        <w:t>:</w:t>
      </w:r>
    </w:p>
    <w:p w14:paraId="564B6E50" w14:textId="6F5282CF" w:rsidR="00E10177" w:rsidRPr="008F2627" w:rsidRDefault="00000000" w:rsidP="006F2623">
      <w:pPr>
        <w:spacing w:after="80"/>
        <w:jc w:val="both"/>
        <w:rPr>
          <w:rFonts w:ascii="Arial" w:hAnsi="Arial" w:cs="Arial"/>
          <w:sz w:val="20"/>
          <w:szCs w:val="20"/>
        </w:rPr>
      </w:pPr>
      <m:oMathPara>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i"/>
                    </m:rPr>
                    <w:rPr>
                      <w:rFonts w:ascii="Cambria Math" w:hAnsi="Cambria Math" w:cs="Arial"/>
                      <w:sz w:val="20"/>
                      <w:szCs w:val="20"/>
                    </w:rPr>
                    <m:t>u</m:t>
                  </m:r>
                </m:lim>
              </m:limLow>
            </m:fName>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Cs/>
                      <w:sz w:val="20"/>
                      <w:szCs w:val="20"/>
                    </w:rPr>
                  </m:ctrlPr>
                </m:dPr>
                <m:e>
                  <m:r>
                    <m:rPr>
                      <m:sty m:val="bi"/>
                    </m:rPr>
                    <w:rPr>
                      <w:rFonts w:ascii="Cambria Math" w:hAnsi="Cambria Math" w:cs="Arial"/>
                      <w:sz w:val="20"/>
                      <w:szCs w:val="20"/>
                    </w:rPr>
                    <m:t>u</m:t>
                  </m:r>
                </m:e>
              </m:d>
            </m:e>
          </m:func>
          <m:r>
            <w:rPr>
              <w:rFonts w:ascii="Cambria Math" w:hAnsi="Cambria Math" w:cs="Arial"/>
              <w:sz w:val="20"/>
              <w:szCs w:val="20"/>
            </w:rPr>
            <m:t xml:space="preserve">= </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i"/>
                    </m:rPr>
                    <w:rPr>
                      <w:rFonts w:ascii="Cambria Math" w:hAnsi="Cambria Math" w:cs="Arial"/>
                      <w:sz w:val="20"/>
                      <w:szCs w:val="20"/>
                    </w:rPr>
                    <m:t>u</m:t>
                  </m:r>
                </m:lim>
              </m:limLow>
            </m:fName>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z</m:t>
              </m:r>
            </m:e>
          </m:func>
          <m:r>
            <w:rPr>
              <w:rFonts w:ascii="Cambria Math" w:hAnsi="Cambria Math" w:cs="Arial"/>
              <w:sz w:val="20"/>
              <w:szCs w:val="20"/>
            </w:rPr>
            <m:t xml:space="preserve"> </m:t>
          </m:r>
          <m:r>
            <m:rPr>
              <m:sty m:val="p"/>
            </m:rPr>
            <w:rPr>
              <w:rFonts w:ascii="Cambria Math" w:hAnsi="Cambria Math" w:cs="Arial"/>
              <w:sz w:val="20"/>
              <w:szCs w:val="20"/>
            </w:rPr>
            <w:br/>
          </m:r>
        </m:oMath>
        <m:oMath>
          <m:r>
            <w:rPr>
              <w:rFonts w:ascii="Cambria Math" w:hAnsi="Cambria Math" w:cs="Arial"/>
              <w:sz w:val="20"/>
              <w:szCs w:val="20"/>
            </w:rPr>
            <m:t xml:space="preserve">                                                 s.t.     </m:t>
          </m:r>
          <m:m>
            <m:mPr>
              <m:mcs>
                <m:mc>
                  <m:mcPr>
                    <m:count m:val="1"/>
                    <m:mcJc m:val="center"/>
                  </m:mcPr>
                </m:mc>
              </m:mcs>
              <m:ctrlPr>
                <w:rPr>
                  <w:rFonts w:ascii="Cambria Math" w:hAnsi="Cambria Math" w:cs="Arial"/>
                  <w:i/>
                  <w:sz w:val="20"/>
                  <w:szCs w:val="20"/>
                </w:rPr>
              </m:ctrlPr>
            </m:mPr>
            <m:m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1</m:t>
                </m:r>
                <m:r>
                  <w:rPr>
                    <w:rFonts w:ascii="Cambria Math" w:hAnsi="Cambria Math" w:cs="Arial"/>
                    <w:sz w:val="20"/>
                    <w:szCs w:val="20"/>
                  </w:rPr>
                  <m:t>=1</m:t>
                </m:r>
              </m:e>
            </m:mr>
            <m:mr>
              <m:e>
                <m:r>
                  <m:rPr>
                    <m:sty m:val="bi"/>
                  </m:rPr>
                  <w:rPr>
                    <w:rFonts w:ascii="Cambria Math" w:hAnsi="Cambria Math" w:cs="Arial"/>
                    <w:sz w:val="20"/>
                    <w:szCs w:val="20"/>
                  </w:rPr>
                  <m:t>u</m:t>
                </m:r>
                <m:r>
                  <w:rPr>
                    <w:rFonts w:ascii="Cambria Math" w:hAnsi="Cambria Math" w:cs="Arial"/>
                    <w:sz w:val="20"/>
                    <w:szCs w:val="20"/>
                  </w:rPr>
                  <m:t>≥</m:t>
                </m:r>
                <m:r>
                  <m:rPr>
                    <m:sty m:val="bi"/>
                  </m:rPr>
                  <w:rPr>
                    <w:rFonts w:ascii="Cambria Math" w:hAnsi="Cambria Math" w:cs="Arial"/>
                    <w:sz w:val="20"/>
                    <w:szCs w:val="20"/>
                  </w:rPr>
                  <m:t>0</m:t>
                </m:r>
              </m:e>
            </m:mr>
          </m:m>
        </m:oMath>
      </m:oMathPara>
    </w:p>
    <w:p w14:paraId="5414D9A5" w14:textId="77777777" w:rsidR="00536D1D" w:rsidRPr="008F2627" w:rsidRDefault="00536D1D" w:rsidP="006F2623">
      <w:pPr>
        <w:spacing w:after="80"/>
        <w:jc w:val="center"/>
        <w:rPr>
          <w:rFonts w:ascii="Arial" w:hAnsi="Arial" w:cs="Arial"/>
          <w:b/>
          <w:bCs/>
          <w:sz w:val="20"/>
          <w:szCs w:val="20"/>
        </w:rPr>
      </w:pPr>
    </w:p>
    <w:p w14:paraId="30FCD615" w14:textId="1A0A6AAA" w:rsidR="00D23455" w:rsidRPr="00262A46" w:rsidRDefault="00D23455" w:rsidP="00262A46">
      <w:pPr>
        <w:pStyle w:val="Heading2"/>
        <w:jc w:val="center"/>
        <w:rPr>
          <w:rFonts w:ascii="Arial" w:hAnsi="Arial" w:cs="Arial"/>
          <w:color w:val="auto"/>
          <w:sz w:val="24"/>
          <w:szCs w:val="24"/>
        </w:rPr>
      </w:pPr>
      <w:r w:rsidRPr="00262A46">
        <w:rPr>
          <w:rFonts w:ascii="Arial" w:hAnsi="Arial" w:cs="Arial"/>
          <w:color w:val="auto"/>
          <w:sz w:val="24"/>
          <w:szCs w:val="24"/>
        </w:rPr>
        <w:t xml:space="preserve">From Lagrange </w:t>
      </w:r>
      <w:r w:rsidR="00BF0F8C" w:rsidRPr="00262A46">
        <w:rPr>
          <w:rFonts w:ascii="Arial" w:hAnsi="Arial" w:cs="Arial"/>
          <w:color w:val="auto"/>
          <w:sz w:val="24"/>
          <w:szCs w:val="24"/>
        </w:rPr>
        <w:t>m</w:t>
      </w:r>
      <w:r w:rsidRPr="00262A46">
        <w:rPr>
          <w:rFonts w:ascii="Arial" w:hAnsi="Arial" w:cs="Arial"/>
          <w:color w:val="auto"/>
          <w:sz w:val="24"/>
          <w:szCs w:val="24"/>
        </w:rPr>
        <w:t xml:space="preserve">ultipliers to MEB </w:t>
      </w:r>
      <w:r w:rsidR="00BF0F8C" w:rsidRPr="00262A46">
        <w:rPr>
          <w:rFonts w:ascii="Arial" w:hAnsi="Arial" w:cs="Arial"/>
          <w:color w:val="auto"/>
          <w:sz w:val="24"/>
          <w:szCs w:val="24"/>
        </w:rPr>
        <w:t>p</w:t>
      </w:r>
      <w:r w:rsidRPr="00262A46">
        <w:rPr>
          <w:rFonts w:ascii="Arial" w:hAnsi="Arial" w:cs="Arial"/>
          <w:color w:val="auto"/>
          <w:sz w:val="24"/>
          <w:szCs w:val="24"/>
        </w:rPr>
        <w:t>arameters</w:t>
      </w:r>
    </w:p>
    <w:p w14:paraId="1DEB3403" w14:textId="77777777" w:rsidR="00ED20F7" w:rsidRDefault="00ED20F7" w:rsidP="006F2623">
      <w:pPr>
        <w:spacing w:after="80"/>
        <w:ind w:firstLine="720"/>
        <w:jc w:val="both"/>
        <w:rPr>
          <w:rFonts w:ascii="Arial" w:hAnsi="Arial" w:cs="Arial"/>
          <w:sz w:val="20"/>
          <w:szCs w:val="20"/>
        </w:rPr>
      </w:pPr>
    </w:p>
    <w:p w14:paraId="0760CF73" w14:textId="10440E74" w:rsidR="00BF0F8C" w:rsidRPr="008F2627" w:rsidRDefault="00BF0F8C" w:rsidP="006F2623">
      <w:pPr>
        <w:spacing w:after="80"/>
        <w:ind w:firstLine="720"/>
        <w:jc w:val="both"/>
        <w:rPr>
          <w:rFonts w:ascii="Arial" w:hAnsi="Arial" w:cs="Arial"/>
          <w:sz w:val="20"/>
          <w:szCs w:val="20"/>
        </w:rPr>
      </w:pPr>
      <w:r w:rsidRPr="008F2627">
        <w:rPr>
          <w:rFonts w:ascii="Arial" w:hAnsi="Arial" w:cs="Arial"/>
          <w:sz w:val="20"/>
          <w:szCs w:val="20"/>
        </w:rPr>
        <w:t>If we could solve the dual problem in (</w:t>
      </w:r>
      <w:r w:rsidRPr="008F2627">
        <w:rPr>
          <w:rFonts w:ascii="Arial" w:hAnsi="Arial" w:cs="Arial"/>
          <w:sz w:val="20"/>
          <w:szCs w:val="20"/>
        </w:rPr>
        <w:t>TODO</w:t>
      </w:r>
      <w:r w:rsidRPr="008F2627">
        <w:rPr>
          <w:rFonts w:ascii="Arial" w:hAnsi="Arial" w:cs="Arial"/>
          <w:sz w:val="20"/>
          <w:szCs w:val="20"/>
        </w:rPr>
        <w:t xml:space="preserve">), we would obtain an optimal Lagrange multiplier vector, denoted as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oMath>
      <w:r w:rsidRPr="008F2627">
        <w:rPr>
          <w:rFonts w:ascii="Arial" w:hAnsi="Arial" w:cs="Arial"/>
          <w:sz w:val="20"/>
          <w:szCs w:val="20"/>
        </w:rPr>
        <w:t xml:space="preserve">. Assuming we could determine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oMath>
      <w:r w:rsidRPr="008F2627">
        <w:rPr>
          <w:rFonts w:ascii="Arial" w:hAnsi="Arial" w:cs="Arial"/>
          <w:sz w:val="20"/>
          <w:szCs w:val="20"/>
        </w:rPr>
        <w:t xml:space="preserve">, it would immediately enable us to compute the center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oMath>
      <w:r w:rsidRPr="008F2627">
        <w:rPr>
          <w:rFonts w:ascii="Arial" w:hAnsi="Arial" w:cs="Arial"/>
          <w:sz w:val="20"/>
          <w:szCs w:val="20"/>
        </w:rPr>
        <w:t xml:space="preserve"> of the sought-after MEB, as per equation (</w:t>
      </w:r>
      <w:r w:rsidRPr="008F2627">
        <w:rPr>
          <w:rFonts w:ascii="Arial" w:hAnsi="Arial" w:cs="Arial"/>
          <w:sz w:val="20"/>
          <w:szCs w:val="20"/>
        </w:rPr>
        <w:t>TODO</w:t>
      </w:r>
      <w:r w:rsidRPr="008F2627">
        <w:rPr>
          <w:rFonts w:ascii="Arial" w:hAnsi="Arial" w:cs="Arial"/>
          <w:sz w:val="20"/>
          <w:szCs w:val="20"/>
        </w:rPr>
        <w:t>):</w:t>
      </w:r>
    </w:p>
    <w:p w14:paraId="46712BC1" w14:textId="7AB7784B" w:rsidR="00D23455" w:rsidRPr="008F2627" w:rsidRDefault="00D23455" w:rsidP="006F2623">
      <w:pPr>
        <w:spacing w:after="80"/>
        <w:ind w:firstLine="720"/>
        <w:jc w:val="both"/>
        <w:rPr>
          <w:rFonts w:ascii="Arial" w:hAnsi="Arial" w:cs="Arial"/>
          <w:sz w:val="20"/>
          <w:szCs w:val="20"/>
        </w:rPr>
      </w:pPr>
      <w:r w:rsidRPr="008F2627">
        <w:rPr>
          <w:rFonts w:ascii="Arial" w:hAnsi="Arial" w:cs="Arial"/>
          <w:sz w:val="20"/>
          <w:szCs w:val="20"/>
        </w:rPr>
        <w:t>If we could solve the dual problem in (</w:t>
      </w:r>
      <w:r w:rsidR="00BF0F8C" w:rsidRPr="008F2627">
        <w:rPr>
          <w:rFonts w:ascii="Arial" w:hAnsi="Arial" w:cs="Arial"/>
          <w:sz w:val="20"/>
          <w:szCs w:val="20"/>
        </w:rPr>
        <w:t>TODO</w:t>
      </w:r>
      <w:r w:rsidRPr="008F2627">
        <w:rPr>
          <w:rFonts w:ascii="Arial" w:hAnsi="Arial" w:cs="Arial"/>
          <w:sz w:val="20"/>
          <w:szCs w:val="20"/>
        </w:rPr>
        <w:t xml:space="preserve">) we would obtain a vector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oMath>
      <w:r w:rsidRPr="008F2627">
        <w:rPr>
          <w:rFonts w:ascii="Arial" w:hAnsi="Arial" w:cs="Arial"/>
          <w:sz w:val="20"/>
          <w:szCs w:val="20"/>
        </w:rPr>
        <w:t xml:space="preserve"> of optimal Lagrange multipliers. </w:t>
      </w:r>
      <w:r w:rsidR="00BF0F8C" w:rsidRPr="008F2627">
        <w:rPr>
          <w:rFonts w:ascii="Arial" w:hAnsi="Arial" w:cs="Arial"/>
          <w:sz w:val="20"/>
          <w:szCs w:val="20"/>
        </w:rPr>
        <w:t xml:space="preserve">Assuming we could determine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oMath>
      <w:r w:rsidR="00BF0F8C" w:rsidRPr="008F2627">
        <w:rPr>
          <w:rFonts w:ascii="Arial" w:hAnsi="Arial" w:cs="Arial"/>
          <w:sz w:val="20"/>
          <w:szCs w:val="20"/>
        </w:rPr>
        <w:t xml:space="preserve">, it would immediately enable </w:t>
      </w:r>
      <w:r w:rsidRPr="008F2627">
        <w:rPr>
          <w:rFonts w:ascii="Arial" w:hAnsi="Arial" w:cs="Arial"/>
          <w:sz w:val="20"/>
          <w:szCs w:val="20"/>
        </w:rPr>
        <w:t xml:space="preserve">allow us to compute the center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oMath>
      <w:r w:rsidRPr="008F2627">
        <w:rPr>
          <w:rFonts w:ascii="Arial" w:hAnsi="Arial" w:cs="Arial"/>
          <w:sz w:val="20"/>
          <w:szCs w:val="20"/>
        </w:rPr>
        <w:t xml:space="preserve"> of the sought</w:t>
      </w:r>
      <w:r w:rsidR="00BF0F8C" w:rsidRPr="008F2627">
        <w:rPr>
          <w:rFonts w:ascii="Arial" w:hAnsi="Arial" w:cs="Arial"/>
          <w:sz w:val="20"/>
          <w:szCs w:val="20"/>
        </w:rPr>
        <w:t>-</w:t>
      </w:r>
      <w:r w:rsidRPr="008F2627">
        <w:rPr>
          <w:rFonts w:ascii="Arial" w:hAnsi="Arial" w:cs="Arial"/>
          <w:sz w:val="20"/>
          <w:szCs w:val="20"/>
        </w:rPr>
        <w:t>after MEB because, according to (</w:t>
      </w:r>
      <w:r w:rsidR="00BF0F8C" w:rsidRPr="008F2627">
        <w:rPr>
          <w:rFonts w:ascii="Arial" w:hAnsi="Arial" w:cs="Arial"/>
          <w:sz w:val="20"/>
          <w:szCs w:val="20"/>
        </w:rPr>
        <w:t>TODO</w:t>
      </w:r>
      <w:r w:rsidRPr="008F2627">
        <w:rPr>
          <w:rFonts w:ascii="Arial" w:hAnsi="Arial" w:cs="Arial"/>
          <w:sz w:val="20"/>
          <w:szCs w:val="20"/>
        </w:rPr>
        <w:t>), we have</w:t>
      </w:r>
      <w:r w:rsidR="00BF0F8C" w:rsidRPr="008F2627">
        <w:rPr>
          <w:rFonts w:ascii="Arial" w:hAnsi="Arial" w:cs="Arial"/>
          <w:sz w:val="20"/>
          <w:szCs w:val="20"/>
        </w:rPr>
        <w:t>:</w:t>
      </w:r>
    </w:p>
    <w:p w14:paraId="66B1126E" w14:textId="27AEC498" w:rsidR="00476A46" w:rsidRPr="008F2627" w:rsidRDefault="00000000" w:rsidP="006F2623">
      <w:pPr>
        <w:spacing w:after="80"/>
        <w:jc w:val="both"/>
        <w:rPr>
          <w:rFonts w:ascii="Arial" w:hAnsi="Arial" w:cs="Arial"/>
          <w:sz w:val="20"/>
          <w:szCs w:val="20"/>
        </w:rPr>
      </w:pPr>
      <m:oMathPara>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r>
            <w:rPr>
              <w:rFonts w:ascii="Cambria Math" w:hAnsi="Cambria Math" w:cs="Arial"/>
              <w:sz w:val="20"/>
              <w:szCs w:val="20"/>
            </w:rPr>
            <m:t>=</m:t>
          </m:r>
          <m:r>
            <m:rPr>
              <m:sty m:val="bi"/>
            </m:rPr>
            <w:rPr>
              <w:rFonts w:ascii="Cambria Math" w:hAnsi="Cambria Math" w:cs="Arial"/>
              <w:sz w:val="20"/>
              <w:szCs w:val="20"/>
            </w:rPr>
            <m:t>A</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oMath>
      </m:oMathPara>
    </w:p>
    <w:p w14:paraId="6682DEF6" w14:textId="7280C2B7" w:rsidR="00476A46" w:rsidRPr="008F2627" w:rsidRDefault="00476A46" w:rsidP="00ED20F7">
      <w:pPr>
        <w:spacing w:after="80"/>
        <w:ind w:firstLine="720"/>
        <w:jc w:val="both"/>
        <w:rPr>
          <w:rFonts w:ascii="Arial" w:hAnsi="Arial" w:cs="Arial"/>
          <w:sz w:val="20"/>
          <w:szCs w:val="20"/>
        </w:rPr>
      </w:pPr>
      <w:r w:rsidRPr="008F2627">
        <w:rPr>
          <w:rFonts w:ascii="Arial" w:hAnsi="Arial" w:cs="Arial"/>
          <w:sz w:val="20"/>
          <w:szCs w:val="20"/>
        </w:rPr>
        <w:t xml:space="preserve">But what about the corresponding radius </w:t>
      </w:r>
      <m:oMath>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oMath>
      <w:r w:rsidRPr="008F2627">
        <w:rPr>
          <w:rFonts w:ascii="Arial" w:hAnsi="Arial" w:cs="Arial"/>
          <w:sz w:val="20"/>
          <w:szCs w:val="20"/>
        </w:rPr>
        <w:t>?</w:t>
      </w:r>
    </w:p>
    <w:p w14:paraId="673C7DC6" w14:textId="0FA64FFA" w:rsidR="00476A46" w:rsidRPr="008F2627" w:rsidRDefault="00476A46" w:rsidP="006F2623">
      <w:pPr>
        <w:spacing w:after="80"/>
        <w:ind w:firstLine="720"/>
        <w:jc w:val="both"/>
        <w:rPr>
          <w:rFonts w:ascii="Arial" w:hAnsi="Arial" w:cs="Arial"/>
          <w:sz w:val="20"/>
          <w:szCs w:val="20"/>
        </w:rPr>
      </w:pPr>
      <w:r w:rsidRPr="008F2627">
        <w:rPr>
          <w:rFonts w:ascii="Arial" w:hAnsi="Arial" w:cs="Arial"/>
          <w:sz w:val="20"/>
          <w:szCs w:val="20"/>
        </w:rPr>
        <w:t xml:space="preserve">The radius </w:t>
      </w:r>
      <m:oMath>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oMath>
      <w:r w:rsidRPr="008F2627">
        <w:rPr>
          <w:rFonts w:ascii="Arial" w:hAnsi="Arial" w:cs="Arial"/>
          <w:sz w:val="20"/>
          <w:szCs w:val="20"/>
        </w:rPr>
        <w:t xml:space="preserve"> of the minimum enclosing ball can be </w:t>
      </w:r>
      <w:r w:rsidR="00BF0F8C" w:rsidRPr="008F2627">
        <w:rPr>
          <w:rFonts w:ascii="Arial" w:hAnsi="Arial" w:cs="Arial"/>
          <w:sz w:val="20"/>
          <w:szCs w:val="20"/>
        </w:rPr>
        <w:t xml:space="preserve">determined </w:t>
      </w:r>
      <w:r w:rsidR="00BF0F8C" w:rsidRPr="008F2627">
        <w:rPr>
          <w:rFonts w:ascii="Arial" w:hAnsi="Arial" w:cs="Arial"/>
          <w:sz w:val="20"/>
          <w:szCs w:val="20"/>
        </w:rPr>
        <w:t>by</w:t>
      </w:r>
      <w:r w:rsidRPr="008F2627">
        <w:rPr>
          <w:rFonts w:ascii="Arial" w:hAnsi="Arial" w:cs="Arial"/>
          <w:sz w:val="20"/>
          <w:szCs w:val="20"/>
        </w:rPr>
        <w:t xml:space="preserve"> considering the KKT 4 conditions (complementary slackness). These </w:t>
      </w:r>
      <w:r w:rsidR="00BF0F8C" w:rsidRPr="008F2627">
        <w:rPr>
          <w:rFonts w:ascii="Arial" w:hAnsi="Arial" w:cs="Arial"/>
          <w:sz w:val="20"/>
          <w:szCs w:val="20"/>
        </w:rPr>
        <w:t xml:space="preserve">conditions </w:t>
      </w:r>
      <w:r w:rsidRPr="008F2627">
        <w:rPr>
          <w:rFonts w:ascii="Arial" w:hAnsi="Arial" w:cs="Arial"/>
          <w:sz w:val="20"/>
          <w:szCs w:val="20"/>
        </w:rPr>
        <w:t>dictate that at a solution, we must have</w:t>
      </w:r>
      <w:r w:rsidR="00BF0F8C" w:rsidRPr="008F2627">
        <w:rPr>
          <w:rFonts w:ascii="Arial" w:hAnsi="Arial" w:cs="Arial"/>
          <w:sz w:val="20"/>
          <w:szCs w:val="20"/>
        </w:rPr>
        <w:t>:</w:t>
      </w:r>
    </w:p>
    <w:p w14:paraId="6D196E9B" w14:textId="64501C6E" w:rsidR="00E10177" w:rsidRPr="008F2627" w:rsidRDefault="00000000" w:rsidP="006F2623">
      <w:pPr>
        <w:spacing w:after="80"/>
        <w:jc w:val="both"/>
        <w:rPr>
          <w:rFonts w:ascii="Arial" w:hAnsi="Arial" w:cs="Arial"/>
          <w:sz w:val="20"/>
          <w:szCs w:val="20"/>
        </w:rPr>
      </w:pPr>
      <m:oMathPara>
        <m:oMath>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i</m:t>
              </m:r>
            </m:sub>
            <m:sup>
              <m:r>
                <w:rPr>
                  <w:rFonts w:ascii="Cambria Math" w:hAnsi="Cambria Math" w:cs="Arial"/>
                  <w:sz w:val="20"/>
                  <w:szCs w:val="20"/>
                </w:rPr>
                <m:t>*</m:t>
              </m:r>
            </m:sup>
          </m:sSubSup>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r>
                <w:rPr>
                  <w:rFonts w:ascii="Cambria Math" w:hAnsi="Cambria Math" w:cs="Arial"/>
                  <w:sz w:val="20"/>
                  <w:szCs w:val="20"/>
                </w:rPr>
                <m:t>-2</m:t>
              </m:r>
              <m:sSup>
                <m:sSupPr>
                  <m:ctrlPr>
                    <w:rPr>
                      <w:rFonts w:ascii="Cambria Math" w:hAnsi="Cambria Math" w:cs="Arial"/>
                      <w:b/>
                      <w:bCs/>
                      <w:i/>
                      <w:sz w:val="20"/>
                      <w:szCs w:val="20"/>
                    </w:rPr>
                  </m:ctrlPr>
                </m:sSupPr>
                <m:e>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e>
                <m:sup>
                  <m:r>
                    <m:rPr>
                      <m:sty m:val="bi"/>
                    </m:rPr>
                    <w:rPr>
                      <w:rFonts w:ascii="Cambria Math" w:hAnsi="Cambria Math" w:cs="Arial"/>
                      <w:sz w:val="20"/>
                      <w:szCs w:val="20"/>
                    </w:rPr>
                    <m:t>T</m:t>
                  </m:r>
                </m:sup>
              </m:s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b/>
                      <w:bCs/>
                      <w:i/>
                      <w:sz w:val="20"/>
                      <w:szCs w:val="20"/>
                    </w:rPr>
                  </m:ctrlPr>
                </m:sSupPr>
                <m:e>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r>
                <w:rPr>
                  <w:rFonts w:ascii="Cambria Math" w:hAnsi="Cambria Math" w:cs="Arial"/>
                  <w:sz w:val="20"/>
                  <w:szCs w:val="20"/>
                </w:rPr>
                <m:t>-</m:t>
              </m:r>
              <m:sSup>
                <m:sSupPr>
                  <m:ctrlPr>
                    <w:rPr>
                      <w:rFonts w:ascii="Cambria Math" w:hAnsi="Cambria Math" w:cs="Arial"/>
                      <w:i/>
                      <w:sz w:val="20"/>
                      <w:szCs w:val="20"/>
                    </w:rPr>
                  </m:ctrlPr>
                </m:sSupPr>
                <m:e>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e>
                <m:sup>
                  <m:r>
                    <w:rPr>
                      <w:rFonts w:ascii="Cambria Math" w:hAnsi="Cambria Math" w:cs="Arial"/>
                      <w:sz w:val="20"/>
                      <w:szCs w:val="20"/>
                    </w:rPr>
                    <m:t>T</m:t>
                  </m:r>
                </m:sup>
              </m:sSup>
            </m:e>
          </m:d>
          <m:r>
            <w:rPr>
              <w:rFonts w:ascii="Cambria Math" w:hAnsi="Cambria Math" w:cs="Arial"/>
              <w:sz w:val="20"/>
              <w:szCs w:val="20"/>
            </w:rPr>
            <m:t>=0,  i=1,…, m</m:t>
          </m:r>
        </m:oMath>
      </m:oMathPara>
    </w:p>
    <w:p w14:paraId="4AC4DADE" w14:textId="1F19B812" w:rsidR="00476A46" w:rsidRPr="008F2627" w:rsidRDefault="00476A46" w:rsidP="006F2623">
      <w:pPr>
        <w:spacing w:after="80"/>
        <w:ind w:firstLine="720"/>
        <w:jc w:val="both"/>
        <w:rPr>
          <w:rFonts w:ascii="Arial" w:hAnsi="Arial" w:cs="Arial"/>
          <w:sz w:val="20"/>
          <w:szCs w:val="20"/>
        </w:rPr>
      </w:pPr>
      <w:r w:rsidRPr="008F2627">
        <w:rPr>
          <w:rFonts w:ascii="Arial" w:hAnsi="Arial" w:cs="Arial"/>
          <w:sz w:val="20"/>
          <w:szCs w:val="20"/>
        </w:rPr>
        <w:t xml:space="preserve">Summing these equations over all </w:t>
      </w:r>
      <w:r w:rsidR="004B3606" w:rsidRPr="008F2627">
        <w:rPr>
          <w:rFonts w:ascii="Arial" w:hAnsi="Arial" w:cs="Arial"/>
          <w:sz w:val="20"/>
          <w:szCs w:val="20"/>
        </w:rPr>
        <w:t>i</w:t>
      </w:r>
      <w:r w:rsidRPr="008F2627">
        <w:rPr>
          <w:rFonts w:ascii="Arial" w:hAnsi="Arial" w:cs="Arial"/>
          <w:sz w:val="20"/>
          <w:szCs w:val="20"/>
        </w:rPr>
        <w:t xml:space="preserve"> then yields</w:t>
      </w:r>
    </w:p>
    <w:p w14:paraId="60E74002" w14:textId="348896C1" w:rsidR="00476A46" w:rsidRPr="008F2627" w:rsidRDefault="00000000" w:rsidP="006F2623">
      <w:pPr>
        <w:spacing w:after="80"/>
        <w:jc w:val="both"/>
        <w:rPr>
          <w:rFonts w:ascii="Arial" w:hAnsi="Arial" w:cs="Arial"/>
          <w:sz w:val="20"/>
          <w:szCs w:val="20"/>
        </w:rPr>
      </w:pPr>
      <m:oMathPara>
        <m:oMath>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i</m:t>
                  </m:r>
                </m:sub>
                <m:sup>
                  <m:r>
                    <w:rPr>
                      <w:rFonts w:ascii="Cambria Math" w:hAnsi="Cambria Math" w:cs="Arial"/>
                      <w:sz w:val="20"/>
                      <w:szCs w:val="20"/>
                    </w:rPr>
                    <m:t>*</m:t>
                  </m:r>
                </m:sup>
              </m:sSubSup>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z</m:t>
                      </m:r>
                    </m:e>
                    <m:sub>
                      <m:r>
                        <w:rPr>
                          <w:rFonts w:ascii="Cambria Math" w:hAnsi="Cambria Math" w:cs="Arial"/>
                          <w:sz w:val="20"/>
                          <w:szCs w:val="20"/>
                        </w:rPr>
                        <m:t>i</m:t>
                      </m:r>
                    </m:sub>
                  </m:sSub>
                  <m:r>
                    <w:rPr>
                      <w:rFonts w:ascii="Cambria Math" w:hAnsi="Cambria Math" w:cs="Arial"/>
                      <w:sz w:val="20"/>
                      <w:szCs w:val="20"/>
                    </w:rPr>
                    <m:t>-2</m:t>
                  </m:r>
                  <m:sSup>
                    <m:sSupPr>
                      <m:ctrlPr>
                        <w:rPr>
                          <w:rFonts w:ascii="Cambria Math" w:hAnsi="Cambria Math" w:cs="Arial"/>
                          <w:b/>
                          <w:bCs/>
                          <w:i/>
                          <w:sz w:val="20"/>
                          <w:szCs w:val="20"/>
                        </w:rPr>
                      </m:ctrlPr>
                    </m:sSupPr>
                    <m:e>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e>
                    <m:sup>
                      <m:r>
                        <m:rPr>
                          <m:sty m:val="bi"/>
                        </m:rPr>
                        <w:rPr>
                          <w:rFonts w:ascii="Cambria Math" w:hAnsi="Cambria Math" w:cs="Arial"/>
                          <w:sz w:val="20"/>
                          <w:szCs w:val="20"/>
                        </w:rPr>
                        <m:t>T</m:t>
                      </m:r>
                    </m:sup>
                  </m:s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b/>
                          <w:bCs/>
                          <w:i/>
                          <w:sz w:val="20"/>
                          <w:szCs w:val="20"/>
                        </w:rPr>
                      </m:ctrlPr>
                    </m:sSupPr>
                    <m:e>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m:t>
                      </m:r>
                    </m:sup>
                  </m:sSup>
                  <m:r>
                    <w:rPr>
                      <w:rFonts w:ascii="Cambria Math" w:hAnsi="Cambria Math" w:cs="Arial"/>
                      <w:sz w:val="20"/>
                      <w:szCs w:val="20"/>
                    </w:rPr>
                    <m:t>-</m:t>
                  </m:r>
                  <m:sSup>
                    <m:sSupPr>
                      <m:ctrlPr>
                        <w:rPr>
                          <w:rFonts w:ascii="Cambria Math" w:hAnsi="Cambria Math" w:cs="Arial"/>
                          <w:i/>
                          <w:sz w:val="20"/>
                          <w:szCs w:val="20"/>
                        </w:rPr>
                      </m:ctrlPr>
                    </m:sSupPr>
                    <m:e>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e>
                    <m:sup>
                      <m:r>
                        <w:rPr>
                          <w:rFonts w:ascii="Cambria Math" w:hAnsi="Cambria Math" w:cs="Arial"/>
                          <w:sz w:val="20"/>
                          <w:szCs w:val="20"/>
                        </w:rPr>
                        <m:t>2</m:t>
                      </m:r>
                    </m:sup>
                  </m:sSup>
                </m:e>
              </m:d>
            </m:e>
          </m:nary>
          <m:r>
            <w:rPr>
              <w:rFonts w:ascii="Cambria Math" w:hAnsi="Cambria Math" w:cs="Arial"/>
              <w:sz w:val="20"/>
              <w:szCs w:val="20"/>
            </w:rPr>
            <m:t>=0</m:t>
          </m:r>
        </m:oMath>
      </m:oMathPara>
    </w:p>
    <w:p w14:paraId="34E690ED" w14:textId="74ECA5E4" w:rsidR="00BF0F8C" w:rsidRPr="008F2627" w:rsidRDefault="00BF0F8C" w:rsidP="006F2623">
      <w:pPr>
        <w:spacing w:after="80"/>
        <w:ind w:firstLine="720"/>
        <w:jc w:val="both"/>
        <w:rPr>
          <w:rFonts w:ascii="Arial" w:hAnsi="Arial" w:cs="Arial"/>
          <w:sz w:val="20"/>
          <w:szCs w:val="20"/>
        </w:rPr>
      </w:pPr>
      <w:r w:rsidRPr="008F2627">
        <w:rPr>
          <w:rFonts w:ascii="Arial" w:hAnsi="Arial" w:cs="Arial"/>
          <w:sz w:val="20"/>
          <w:szCs w:val="20"/>
        </w:rPr>
        <w:t>With additional algebraic manipulations based on our previous calculations, we arrive at:</w:t>
      </w:r>
    </w:p>
    <w:p w14:paraId="1FB8BBEA" w14:textId="12EDB82A" w:rsidR="000A2497" w:rsidRPr="008F2627" w:rsidRDefault="00000000" w:rsidP="006F2623">
      <w:pPr>
        <w:spacing w:after="80"/>
        <w:jc w:val="both"/>
        <w:rPr>
          <w:rFonts w:ascii="Arial" w:hAnsi="Arial" w:cs="Arial"/>
          <w:sz w:val="20"/>
          <w:szCs w:val="20"/>
        </w:rPr>
      </w:pPr>
      <m:oMathPara>
        <m:oMath>
          <m:sSup>
            <m:sSupPr>
              <m:ctrlPr>
                <w:rPr>
                  <w:rFonts w:ascii="Cambria Math" w:hAnsi="Cambria Math" w:cs="Arial"/>
                  <w:i/>
                  <w:sz w:val="20"/>
                  <w:szCs w:val="20"/>
                </w:rPr>
              </m:ctrlPr>
            </m:sSupPr>
            <m:e>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e>
            <m:sup>
              <m:r>
                <w:rPr>
                  <w:rFonts w:ascii="Cambria Math" w:hAnsi="Cambria Math" w:cs="Arial"/>
                  <w:sz w:val="20"/>
                  <w:szCs w:val="20"/>
                </w:rPr>
                <m:t>T</m:t>
              </m:r>
            </m:sup>
          </m:sSup>
          <m:r>
            <w:rPr>
              <w:rFonts w:ascii="Cambria Math" w:hAnsi="Cambria Math" w:cs="Arial"/>
              <w:sz w:val="20"/>
              <w:szCs w:val="20"/>
            </w:rPr>
            <m:t xml:space="preserve">= </m:t>
          </m:r>
          <m:sSup>
            <m:sSupPr>
              <m:ctrlPr>
                <w:rPr>
                  <w:rFonts w:ascii="Cambria Math" w:hAnsi="Cambria Math" w:cs="Arial"/>
                  <w:b/>
                  <w:bCs/>
                  <w:i/>
                  <w:sz w:val="20"/>
                  <w:szCs w:val="20"/>
                </w:rPr>
              </m:ctrlPr>
            </m:sSup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e>
            <m:sup>
              <m:r>
                <m:rPr>
                  <m:sty m:val="bi"/>
                </m:rPr>
                <w:rPr>
                  <w:rFonts w:ascii="Cambria Math" w:hAnsi="Cambria Math" w:cs="Arial"/>
                  <w:sz w:val="20"/>
                  <w:szCs w:val="20"/>
                </w:rPr>
                <m:t>T</m:t>
              </m:r>
            </m:sup>
          </m:sSup>
          <m:r>
            <m:rPr>
              <m:sty m:val="bi"/>
            </m:rPr>
            <w:rPr>
              <w:rFonts w:ascii="Cambria Math" w:hAnsi="Cambria Math" w:cs="Arial"/>
              <w:sz w:val="20"/>
              <w:szCs w:val="20"/>
            </w:rPr>
            <m:t>z</m:t>
          </m:r>
          <m:r>
            <w:rPr>
              <w:rFonts w:ascii="Cambria Math" w:hAnsi="Cambria Math" w:cs="Arial"/>
              <w:sz w:val="20"/>
              <w:szCs w:val="20"/>
            </w:rPr>
            <m:t>-</m:t>
          </m:r>
          <m:sSup>
            <m:sSupPr>
              <m:ctrlPr>
                <w:rPr>
                  <w:rFonts w:ascii="Cambria Math" w:hAnsi="Cambria Math" w:cs="Arial"/>
                  <w:b/>
                  <w:bCs/>
                  <w:i/>
                  <w:sz w:val="20"/>
                  <w:szCs w:val="20"/>
                </w:rPr>
              </m:ctrlPr>
            </m:sSup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e>
            <m:sup>
              <m:r>
                <m:rPr>
                  <m:sty m:val="bi"/>
                </m:rP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oMath>
      </m:oMathPara>
    </w:p>
    <w:p w14:paraId="27266664" w14:textId="334E7D67" w:rsidR="00476A46" w:rsidRPr="008F2627" w:rsidRDefault="00476A46" w:rsidP="006F2623">
      <w:pPr>
        <w:spacing w:after="80"/>
        <w:ind w:firstLine="720"/>
        <w:jc w:val="both"/>
        <w:rPr>
          <w:rFonts w:ascii="Arial" w:hAnsi="Arial" w:cs="Arial"/>
          <w:sz w:val="20"/>
          <w:szCs w:val="20"/>
        </w:rPr>
      </w:pPr>
      <w:r w:rsidRPr="008F2627">
        <w:rPr>
          <w:rFonts w:ascii="Arial" w:hAnsi="Arial" w:cs="Arial"/>
          <w:sz w:val="20"/>
          <w:szCs w:val="20"/>
        </w:rPr>
        <w:t xml:space="preserve">In other words, we find that the radius of the minimum enclosing ball for the given data </w:t>
      </w:r>
      <w:r w:rsidR="00BF0F8C" w:rsidRPr="008F2627">
        <w:rPr>
          <w:rFonts w:ascii="Arial" w:hAnsi="Arial" w:cs="Arial"/>
          <w:sz w:val="20"/>
          <w:szCs w:val="20"/>
        </w:rPr>
        <w:t>is:</w:t>
      </w:r>
    </w:p>
    <w:p w14:paraId="1CD25256" w14:textId="7CA6C3C6" w:rsidR="000A2497" w:rsidRPr="008F2627" w:rsidRDefault="00000000" w:rsidP="006F2623">
      <w:pPr>
        <w:spacing w:after="80"/>
        <w:jc w:val="both"/>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r>
            <w:rPr>
              <w:rFonts w:ascii="Cambria Math" w:hAnsi="Cambria Math" w:cs="Arial"/>
              <w:sz w:val="20"/>
              <w:szCs w:val="20"/>
            </w:rPr>
            <m:t>=</m:t>
          </m:r>
          <m:rad>
            <m:radPr>
              <m:degHide m:val="1"/>
              <m:ctrlPr>
                <w:rPr>
                  <w:rFonts w:ascii="Cambria Math" w:hAnsi="Cambria Math" w:cs="Arial"/>
                  <w:i/>
                  <w:sz w:val="20"/>
                  <w:szCs w:val="20"/>
                </w:rPr>
              </m:ctrlPr>
            </m:radPr>
            <m:deg/>
            <m:e>
              <m:r>
                <m:rPr>
                  <m:sty m:val="p"/>
                </m:rPr>
                <w:rPr>
                  <w:rFonts w:ascii="Cambria Math" w:hAnsi="Cambria Math" w:cs="Arial"/>
                  <w:sz w:val="20"/>
                  <w:szCs w:val="20"/>
                </w:rPr>
                <m:t>Φ</m:t>
              </m:r>
              <m:d>
                <m:dPr>
                  <m:ctrlPr>
                    <w:rPr>
                      <w:rFonts w:ascii="Cambria Math" w:hAnsi="Cambria Math" w:cs="Arial"/>
                      <w:iCs/>
                      <w:sz w:val="20"/>
                      <w:szCs w:val="20"/>
                    </w:rPr>
                  </m:ctrlPr>
                </m:dPr>
                <m:e>
                  <m:sSup>
                    <m:sSupPr>
                      <m:ctrlPr>
                        <w:rPr>
                          <w:rFonts w:ascii="Cambria Math" w:hAnsi="Cambria Math" w:cs="Arial"/>
                          <w:b/>
                          <w:bCs/>
                          <w:iCs/>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e>
              </m:d>
            </m:e>
          </m:rad>
        </m:oMath>
      </m:oMathPara>
    </w:p>
    <w:p w14:paraId="5B513E27" w14:textId="77777777" w:rsidR="00EF359F" w:rsidRPr="008F2627" w:rsidRDefault="00EF359F" w:rsidP="006F2623">
      <w:pPr>
        <w:spacing w:after="80"/>
        <w:jc w:val="both"/>
        <w:rPr>
          <w:rFonts w:ascii="Arial" w:hAnsi="Arial" w:cs="Arial"/>
          <w:b/>
          <w:bCs/>
          <w:sz w:val="20"/>
          <w:szCs w:val="20"/>
        </w:rPr>
      </w:pPr>
    </w:p>
    <w:p w14:paraId="0F73E1BC" w14:textId="0FBAD5AC" w:rsidR="00EF359F" w:rsidRPr="00262A46" w:rsidRDefault="00EF359F" w:rsidP="00262A46">
      <w:pPr>
        <w:pStyle w:val="Heading1"/>
        <w:jc w:val="center"/>
        <w:rPr>
          <w:rFonts w:ascii="Arial" w:hAnsi="Arial" w:cs="Arial"/>
          <w:color w:val="auto"/>
          <w:sz w:val="28"/>
          <w:szCs w:val="28"/>
        </w:rPr>
      </w:pPr>
      <w:r w:rsidRPr="00262A46">
        <w:rPr>
          <w:rFonts w:ascii="Arial" w:hAnsi="Arial" w:cs="Arial"/>
          <w:color w:val="auto"/>
          <w:sz w:val="28"/>
          <w:szCs w:val="28"/>
        </w:rPr>
        <w:t xml:space="preserve">Frank-Wolfe for Minimum </w:t>
      </w:r>
      <w:r w:rsidR="00C64109" w:rsidRPr="00262A46">
        <w:rPr>
          <w:rFonts w:ascii="Arial" w:hAnsi="Arial" w:cs="Arial"/>
          <w:color w:val="auto"/>
          <w:sz w:val="28"/>
          <w:szCs w:val="28"/>
        </w:rPr>
        <w:t>e</w:t>
      </w:r>
      <w:r w:rsidRPr="00262A46">
        <w:rPr>
          <w:rFonts w:ascii="Arial" w:hAnsi="Arial" w:cs="Arial"/>
          <w:color w:val="auto"/>
          <w:sz w:val="28"/>
          <w:szCs w:val="28"/>
        </w:rPr>
        <w:t xml:space="preserve">nclosing </w:t>
      </w:r>
      <w:r w:rsidR="00C64109" w:rsidRPr="00262A46">
        <w:rPr>
          <w:rFonts w:ascii="Arial" w:hAnsi="Arial" w:cs="Arial"/>
          <w:color w:val="auto"/>
          <w:sz w:val="28"/>
          <w:szCs w:val="28"/>
        </w:rPr>
        <w:t>b</w:t>
      </w:r>
      <w:r w:rsidRPr="00262A46">
        <w:rPr>
          <w:rFonts w:ascii="Arial" w:hAnsi="Arial" w:cs="Arial"/>
          <w:color w:val="auto"/>
          <w:sz w:val="28"/>
          <w:szCs w:val="28"/>
        </w:rPr>
        <w:t>alls</w:t>
      </w:r>
    </w:p>
    <w:p w14:paraId="0DA3ECCC" w14:textId="77777777" w:rsidR="00ED20F7" w:rsidRPr="008F2627" w:rsidRDefault="00ED20F7" w:rsidP="006F2623">
      <w:pPr>
        <w:spacing w:after="80"/>
        <w:ind w:firstLine="720"/>
        <w:jc w:val="center"/>
        <w:rPr>
          <w:rFonts w:ascii="Arial" w:hAnsi="Arial" w:cs="Arial"/>
          <w:b/>
          <w:bCs/>
          <w:sz w:val="20"/>
          <w:szCs w:val="20"/>
        </w:rPr>
      </w:pPr>
    </w:p>
    <w:p w14:paraId="1B9EE846" w14:textId="3AADE4EA" w:rsidR="00D23455" w:rsidRPr="008F2627" w:rsidRDefault="00D23455" w:rsidP="006F2623">
      <w:pPr>
        <w:spacing w:after="80"/>
        <w:ind w:firstLine="720"/>
        <w:jc w:val="both"/>
        <w:rPr>
          <w:rFonts w:ascii="Arial" w:hAnsi="Arial" w:cs="Arial"/>
          <w:sz w:val="20"/>
          <w:szCs w:val="20"/>
        </w:rPr>
      </w:pPr>
      <w:r w:rsidRPr="008F2627">
        <w:rPr>
          <w:rFonts w:ascii="Arial" w:hAnsi="Arial" w:cs="Arial"/>
          <w:sz w:val="20"/>
          <w:szCs w:val="20"/>
        </w:rPr>
        <w:t xml:space="preserve">Reiterating what we </w:t>
      </w:r>
      <w:r w:rsidR="00C64109" w:rsidRPr="008F2627">
        <w:rPr>
          <w:rFonts w:ascii="Arial" w:hAnsi="Arial" w:cs="Arial"/>
          <w:sz w:val="20"/>
          <w:szCs w:val="20"/>
        </w:rPr>
        <w:t>discussed</w:t>
      </w:r>
      <w:r w:rsidRPr="008F2627">
        <w:rPr>
          <w:rFonts w:ascii="Arial" w:hAnsi="Arial" w:cs="Arial"/>
          <w:sz w:val="20"/>
          <w:szCs w:val="20"/>
        </w:rPr>
        <w:t xml:space="preserve"> </w:t>
      </w:r>
      <w:r w:rsidR="00C64109" w:rsidRPr="008F2627">
        <w:rPr>
          <w:rFonts w:ascii="Arial" w:hAnsi="Arial" w:cs="Arial"/>
          <w:sz w:val="20"/>
          <w:szCs w:val="20"/>
        </w:rPr>
        <w:t>above</w:t>
      </w:r>
      <w:r w:rsidRPr="008F2627">
        <w:rPr>
          <w:rFonts w:ascii="Arial" w:hAnsi="Arial" w:cs="Arial"/>
          <w:sz w:val="20"/>
          <w:szCs w:val="20"/>
        </w:rPr>
        <w:t>, we emphasize that the dual MEB problem in (</w:t>
      </w:r>
      <w:r w:rsidR="00C64109" w:rsidRPr="008F2627">
        <w:rPr>
          <w:rFonts w:ascii="Arial" w:hAnsi="Arial" w:cs="Arial"/>
          <w:sz w:val="20"/>
          <w:szCs w:val="20"/>
        </w:rPr>
        <w:t>TODO</w:t>
      </w:r>
      <w:r w:rsidRPr="008F2627">
        <w:rPr>
          <w:rFonts w:ascii="Arial" w:hAnsi="Arial" w:cs="Arial"/>
          <w:sz w:val="20"/>
          <w:szCs w:val="20"/>
        </w:rPr>
        <w:t xml:space="preserve">) </w:t>
      </w:r>
      <w:r w:rsidR="00C64109" w:rsidRPr="008F2627">
        <w:rPr>
          <w:rFonts w:ascii="Arial" w:hAnsi="Arial" w:cs="Arial"/>
          <w:sz w:val="20"/>
          <w:szCs w:val="20"/>
        </w:rPr>
        <w:t xml:space="preserve">seeks </w:t>
      </w:r>
      <w:r w:rsidRPr="008F2627">
        <w:rPr>
          <w:rFonts w:ascii="Arial" w:hAnsi="Arial" w:cs="Arial"/>
          <w:sz w:val="20"/>
          <w:szCs w:val="20"/>
        </w:rPr>
        <w:t>a minimizer of the convex function</w:t>
      </w:r>
      <w:r w:rsidR="004B3606" w:rsidRPr="008F2627">
        <w:rPr>
          <w:rFonts w:ascii="Arial" w:hAnsi="Arial" w:cs="Arial"/>
          <w:sz w:val="20"/>
          <w:szCs w:val="20"/>
        </w:rPr>
        <w:t xml:space="preserve"> (</w:t>
      </w:r>
      <w:r w:rsidR="00C64109" w:rsidRPr="008F2627">
        <w:rPr>
          <w:rFonts w:ascii="Arial" w:hAnsi="Arial" w:cs="Arial"/>
          <w:sz w:val="20"/>
          <w:szCs w:val="20"/>
        </w:rPr>
        <w:t>TODO</w:t>
      </w:r>
      <w:r w:rsidR="004B3606" w:rsidRPr="008F2627">
        <w:rPr>
          <w:rFonts w:ascii="Arial" w:hAnsi="Arial" w:cs="Arial"/>
          <w:sz w:val="20"/>
          <w:szCs w:val="20"/>
        </w:rPr>
        <w:t xml:space="preserve">). </w:t>
      </w:r>
      <w:r w:rsidR="00C64109" w:rsidRPr="008F2627">
        <w:rPr>
          <w:rFonts w:ascii="Arial" w:hAnsi="Arial" w:cs="Arial"/>
          <w:sz w:val="20"/>
          <w:szCs w:val="20"/>
        </w:rPr>
        <w:t>Additionally</w:t>
      </w:r>
      <w:r w:rsidRPr="008F2627">
        <w:rPr>
          <w:rFonts w:ascii="Arial" w:hAnsi="Arial" w:cs="Arial"/>
          <w:sz w:val="20"/>
          <w:szCs w:val="20"/>
        </w:rPr>
        <w:t>, the non-negativity</w:t>
      </w:r>
      <w:r w:rsidR="00C64109" w:rsidRPr="008F2627">
        <w:rPr>
          <w:rFonts w:ascii="Arial" w:hAnsi="Arial" w:cs="Arial"/>
          <w:sz w:val="20"/>
          <w:szCs w:val="20"/>
        </w:rPr>
        <w:t xml:space="preserve"> </w:t>
      </w:r>
      <w:r w:rsidRPr="008F2627">
        <w:rPr>
          <w:rFonts w:ascii="Arial" w:hAnsi="Arial" w:cs="Arial"/>
          <w:sz w:val="20"/>
          <w:szCs w:val="20"/>
        </w:rPr>
        <w:t>(</w:t>
      </w:r>
      <m:oMath>
        <m:r>
          <m:rPr>
            <m:sty m:val="bi"/>
          </m:rPr>
          <w:rPr>
            <w:rFonts w:ascii="Cambria Math" w:hAnsi="Cambria Math" w:cs="Arial"/>
            <w:sz w:val="20"/>
            <w:szCs w:val="20"/>
          </w:rPr>
          <m:t>u</m:t>
        </m:r>
        <m:r>
          <w:rPr>
            <w:rFonts w:ascii="Cambria Math" w:hAnsi="Cambria Math" w:cs="Arial"/>
            <w:sz w:val="20"/>
            <w:szCs w:val="20"/>
          </w:rPr>
          <m:t>≥</m:t>
        </m:r>
        <m:r>
          <m:rPr>
            <m:sty m:val="bi"/>
          </m:rPr>
          <w:rPr>
            <w:rFonts w:ascii="Cambria Math" w:hAnsi="Cambria Math" w:cs="Arial"/>
            <w:sz w:val="20"/>
            <w:szCs w:val="20"/>
          </w:rPr>
          <m:t>0</m:t>
        </m:r>
      </m:oMath>
      <w:r w:rsidRPr="008F2627">
        <w:rPr>
          <w:rFonts w:ascii="Arial" w:hAnsi="Arial" w:cs="Arial"/>
          <w:sz w:val="20"/>
          <w:szCs w:val="20"/>
        </w:rPr>
        <w:t>) and sum-to-one</w:t>
      </w:r>
      <w:r w:rsidR="00C64109" w:rsidRPr="008F2627">
        <w:rPr>
          <w:rFonts w:ascii="Arial" w:hAnsi="Arial" w:cs="Arial"/>
          <w:sz w:val="20"/>
          <w:szCs w:val="20"/>
        </w:rPr>
        <w:t xml:space="preserve"> </w:t>
      </w:r>
      <w:r w:rsidRPr="008F2627">
        <w:rPr>
          <w:rFonts w:ascii="Arial" w:hAnsi="Arial" w:cs="Arial"/>
          <w:sz w:val="20"/>
          <w:szCs w:val="20"/>
        </w:rPr>
        <w:t>(</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1</m:t>
        </m:r>
        <m:r>
          <w:rPr>
            <w:rFonts w:ascii="Cambria Math" w:hAnsi="Cambria Math" w:cs="Arial"/>
            <w:sz w:val="20"/>
            <w:szCs w:val="20"/>
          </w:rPr>
          <m:t>=1</m:t>
        </m:r>
      </m:oMath>
      <w:r w:rsidRPr="008F2627">
        <w:rPr>
          <w:rFonts w:ascii="Arial" w:hAnsi="Arial" w:cs="Arial"/>
          <w:sz w:val="20"/>
          <w:szCs w:val="20"/>
        </w:rPr>
        <w:t>) constraints in (</w:t>
      </w:r>
      <w:r w:rsidR="00C64109" w:rsidRPr="008F2627">
        <w:rPr>
          <w:rFonts w:ascii="Arial" w:hAnsi="Arial" w:cs="Arial"/>
          <w:sz w:val="20"/>
          <w:szCs w:val="20"/>
        </w:rPr>
        <w:t>TODO</w:t>
      </w:r>
      <w:r w:rsidRPr="008F2627">
        <w:rPr>
          <w:rFonts w:ascii="Arial" w:hAnsi="Arial" w:cs="Arial"/>
          <w:sz w:val="20"/>
          <w:szCs w:val="20"/>
        </w:rPr>
        <w:t xml:space="preserve">) imply that any feasibly solution must reside </w:t>
      </w:r>
      <w:r w:rsidR="00C64109" w:rsidRPr="008F2627">
        <w:rPr>
          <w:rFonts w:ascii="Arial" w:hAnsi="Arial" w:cs="Arial"/>
          <w:sz w:val="20"/>
          <w:szCs w:val="20"/>
        </w:rPr>
        <w:t>within</w:t>
      </w:r>
      <w:r w:rsidRPr="008F2627">
        <w:rPr>
          <w:rFonts w:ascii="Arial" w:hAnsi="Arial" w:cs="Arial"/>
          <w:sz w:val="20"/>
          <w:szCs w:val="20"/>
        </w:rPr>
        <w:t xml:space="preserve"> the standard simplex</w:t>
      </w:r>
      <w:r w:rsidR="00004CCC" w:rsidRPr="008F2627">
        <w:rPr>
          <w:rFonts w:ascii="Arial" w:hAnsi="Arial" w:cs="Arial"/>
          <w:sz w:val="20"/>
          <w:szCs w:val="20"/>
        </w:rPr>
        <w:t>:</w:t>
      </w:r>
    </w:p>
    <w:p w14:paraId="07CE9003" w14:textId="1FED8394" w:rsidR="000A2497" w:rsidRPr="008F2627" w:rsidRDefault="00000000" w:rsidP="006F2623">
      <w:pPr>
        <w:spacing w:after="80"/>
        <w:jc w:val="both"/>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r>
            <w:rPr>
              <w:rFonts w:ascii="Cambria Math" w:hAnsi="Cambria Math" w:cs="Arial"/>
              <w:sz w:val="20"/>
              <w:szCs w:val="20"/>
            </w:rPr>
            <m:t>=</m:t>
          </m:r>
          <m:d>
            <m:dPr>
              <m:begChr m:val="{"/>
              <m:endChr m:val="}"/>
              <m:ctrlPr>
                <w:rPr>
                  <w:rFonts w:ascii="Cambria Math" w:hAnsi="Cambria Math" w:cs="Arial"/>
                  <w:i/>
                  <w:sz w:val="20"/>
                  <w:szCs w:val="20"/>
                </w:rPr>
              </m:ctrlPr>
            </m:dPr>
            <m:e>
              <m:r>
                <m:rPr>
                  <m:sty m:val="bi"/>
                </m:rPr>
                <w:rPr>
                  <w:rFonts w:ascii="Cambria Math" w:hAnsi="Cambria Math" w:cs="Arial"/>
                  <w:sz w:val="20"/>
                  <w:szCs w:val="20"/>
                </w:rPr>
                <m:t>u</m:t>
              </m:r>
              <m:r>
                <w:rPr>
                  <w:rFonts w:ascii="Cambria Math" w:hAnsi="Cambria Math" w:cs="Arial"/>
                  <w:sz w:val="20"/>
                  <w:szCs w:val="20"/>
                </w:rPr>
                <m:t xml:space="preserve"> ∈ </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r>
                <w:rPr>
                  <w:rFonts w:ascii="Cambria Math" w:hAnsi="Cambria Math" w:cs="Arial"/>
                  <w:sz w:val="20"/>
                  <w:szCs w:val="20"/>
                </w:rPr>
                <m:t xml:space="preserve"> </m:t>
              </m:r>
            </m:e>
            <m:e>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1</m:t>
              </m:r>
              <m:r>
                <w:rPr>
                  <w:rFonts w:ascii="Cambria Math" w:hAnsi="Cambria Math" w:cs="Arial"/>
                  <w:sz w:val="20"/>
                  <w:szCs w:val="20"/>
                </w:rPr>
                <m:t xml:space="preserve">=1 ∧ </m:t>
              </m:r>
              <m:r>
                <m:rPr>
                  <m:sty m:val="bi"/>
                </m:rPr>
                <w:rPr>
                  <w:rFonts w:ascii="Cambria Math" w:hAnsi="Cambria Math" w:cs="Arial"/>
                  <w:sz w:val="20"/>
                  <w:szCs w:val="20"/>
                </w:rPr>
                <m:t>u</m:t>
              </m:r>
              <m:r>
                <w:rPr>
                  <w:rFonts w:ascii="Cambria Math" w:hAnsi="Cambria Math" w:cs="Arial"/>
                  <w:sz w:val="20"/>
                  <w:szCs w:val="20"/>
                </w:rPr>
                <m:t>≥</m:t>
              </m:r>
              <m:r>
                <m:rPr>
                  <m:sty m:val="bi"/>
                </m:rPr>
                <w:rPr>
                  <w:rFonts w:ascii="Cambria Math" w:hAnsi="Cambria Math" w:cs="Arial"/>
                  <w:sz w:val="20"/>
                  <w:szCs w:val="20"/>
                </w:rPr>
                <m:t>0</m:t>
              </m:r>
              <m:r>
                <w:rPr>
                  <w:rFonts w:ascii="Cambria Math" w:hAnsi="Cambria Math" w:cs="Arial"/>
                  <w:sz w:val="20"/>
                  <w:szCs w:val="20"/>
                </w:rPr>
                <m:t xml:space="preserve"> </m:t>
              </m:r>
            </m:e>
          </m:d>
        </m:oMath>
      </m:oMathPara>
    </w:p>
    <w:p w14:paraId="02468FA6" w14:textId="7856FF68" w:rsidR="00C64109" w:rsidRPr="008F2627" w:rsidRDefault="00C64109" w:rsidP="006F2623">
      <w:pPr>
        <w:spacing w:after="80"/>
        <w:ind w:firstLine="720"/>
        <w:jc w:val="both"/>
        <w:rPr>
          <w:rFonts w:ascii="Arial" w:hAnsi="Arial" w:cs="Arial"/>
          <w:sz w:val="20"/>
          <w:szCs w:val="20"/>
        </w:rPr>
      </w:pPr>
      <w:r w:rsidRPr="008F2627">
        <w:rPr>
          <w:rFonts w:ascii="Arial" w:hAnsi="Arial" w:cs="Arial"/>
          <w:sz w:val="20"/>
          <w:szCs w:val="20"/>
        </w:rPr>
        <w:t>This insight allows us to express our problem in an even more compact manner, namely:</w:t>
      </w:r>
    </w:p>
    <w:p w14:paraId="1CE527DC" w14:textId="42B2D273" w:rsidR="0077670A" w:rsidRPr="008F2627" w:rsidRDefault="00000000" w:rsidP="006F2623">
      <w:pPr>
        <w:spacing w:after="80"/>
        <w:jc w:val="both"/>
        <w:rPr>
          <w:rFonts w:ascii="Arial" w:hAnsi="Arial" w:cs="Arial"/>
          <w:sz w:val="20"/>
          <w:szCs w:val="20"/>
        </w:rPr>
      </w:pPr>
      <m:oMathPara>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r>
            <w:rPr>
              <w:rFonts w:ascii="Cambria Math" w:hAnsi="Cambria Math" w:cs="Arial"/>
              <w:sz w:val="20"/>
              <w:szCs w:val="20"/>
            </w:rPr>
            <m:t xml:space="preserve">= </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i"/>
                    </m:rPr>
                    <w:rPr>
                      <w:rFonts w:ascii="Cambria Math" w:hAnsi="Cambria Math" w:cs="Arial"/>
                      <w:sz w:val="20"/>
                      <w:szCs w:val="20"/>
                    </w:rPr>
                    <m:t xml:space="preserve">u ∈ </m:t>
                  </m:r>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lim>
              </m:limLow>
            </m:fName>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Cs/>
                      <w:sz w:val="20"/>
                      <w:szCs w:val="20"/>
                    </w:rPr>
                  </m:ctrlPr>
                </m:dPr>
                <m:e>
                  <m:r>
                    <m:rPr>
                      <m:sty m:val="bi"/>
                    </m:rPr>
                    <w:rPr>
                      <w:rFonts w:ascii="Cambria Math" w:hAnsi="Cambria Math" w:cs="Arial"/>
                      <w:sz w:val="20"/>
                      <w:szCs w:val="20"/>
                    </w:rPr>
                    <m:t>u</m:t>
                  </m:r>
                </m:e>
              </m:d>
            </m:e>
          </m:func>
        </m:oMath>
      </m:oMathPara>
    </w:p>
    <w:p w14:paraId="4011F065" w14:textId="7EAA82D1" w:rsidR="00EF359F" w:rsidRPr="008F2627" w:rsidRDefault="00620F89" w:rsidP="006F2623">
      <w:pPr>
        <w:spacing w:after="80"/>
        <w:ind w:firstLine="720"/>
        <w:jc w:val="both"/>
        <w:rPr>
          <w:rFonts w:ascii="Arial" w:hAnsi="Arial" w:cs="Arial"/>
          <w:sz w:val="20"/>
          <w:szCs w:val="20"/>
        </w:rPr>
      </w:pPr>
      <w:r w:rsidRPr="008F2627">
        <w:rPr>
          <w:rFonts w:ascii="Arial" w:hAnsi="Arial" w:cs="Arial"/>
          <w:sz w:val="20"/>
          <w:szCs w:val="20"/>
        </w:rPr>
        <w:t xml:space="preserve">Written like this, the dual MEB problem is </w:t>
      </w:r>
      <w:r w:rsidRPr="008F2627">
        <w:rPr>
          <w:rFonts w:ascii="Arial" w:hAnsi="Arial" w:cs="Arial"/>
          <w:sz w:val="20"/>
          <w:szCs w:val="20"/>
        </w:rPr>
        <w:t xml:space="preserve">now </w:t>
      </w:r>
      <w:r w:rsidRPr="008F2627">
        <w:rPr>
          <w:rFonts w:ascii="Arial" w:hAnsi="Arial" w:cs="Arial"/>
          <w:sz w:val="20"/>
          <w:szCs w:val="20"/>
        </w:rPr>
        <w:t xml:space="preserve">clearly recognizable as an instance of a convex minimization problem over a compact convex set.  </w:t>
      </w:r>
      <w:r w:rsidR="00D23455" w:rsidRPr="008F2627">
        <w:rPr>
          <w:rFonts w:ascii="Arial" w:hAnsi="Arial" w:cs="Arial"/>
          <w:sz w:val="20"/>
          <w:szCs w:val="20"/>
        </w:rPr>
        <w:t xml:space="preserve">This is </w:t>
      </w:r>
      <w:r w:rsidRPr="008F2627">
        <w:rPr>
          <w:rFonts w:ascii="Arial" w:hAnsi="Arial" w:cs="Arial"/>
          <w:sz w:val="20"/>
          <w:szCs w:val="20"/>
        </w:rPr>
        <w:t>significant</w:t>
      </w:r>
      <w:r w:rsidR="00D23455" w:rsidRPr="008F2627">
        <w:rPr>
          <w:rFonts w:ascii="Arial" w:hAnsi="Arial" w:cs="Arial"/>
          <w:sz w:val="20"/>
          <w:szCs w:val="20"/>
        </w:rPr>
        <w:t xml:space="preserve"> because the Frank Wolfe algorithm provides a </w:t>
      </w:r>
      <w:r w:rsidRPr="008F2627">
        <w:rPr>
          <w:rFonts w:ascii="Arial" w:hAnsi="Arial" w:cs="Arial"/>
          <w:sz w:val="20"/>
          <w:szCs w:val="20"/>
        </w:rPr>
        <w:t xml:space="preserve">straightforward approach </w:t>
      </w:r>
      <w:r w:rsidR="00D23455" w:rsidRPr="008F2627">
        <w:rPr>
          <w:rFonts w:ascii="Arial" w:hAnsi="Arial" w:cs="Arial"/>
          <w:sz w:val="20"/>
          <w:szCs w:val="20"/>
        </w:rPr>
        <w:t>for solving this particular kind of problem.</w:t>
      </w:r>
      <w:r w:rsidRPr="008F2627">
        <w:rPr>
          <w:rFonts w:ascii="Arial" w:hAnsi="Arial" w:cs="Arial"/>
          <w:sz w:val="20"/>
          <w:szCs w:val="20"/>
        </w:rPr>
        <w:t xml:space="preserve"> </w:t>
      </w:r>
      <w:r w:rsidR="00EF359F" w:rsidRPr="008F2627">
        <w:rPr>
          <w:rFonts w:ascii="Arial" w:hAnsi="Arial" w:cs="Arial"/>
          <w:sz w:val="20"/>
          <w:szCs w:val="20"/>
        </w:rPr>
        <w:t>Next, we show how to specialize the general form of the Frank</w:t>
      </w:r>
      <w:r w:rsidR="005322AD" w:rsidRPr="008F2627">
        <w:rPr>
          <w:rFonts w:ascii="Arial" w:hAnsi="Arial" w:cs="Arial"/>
          <w:sz w:val="20"/>
          <w:szCs w:val="20"/>
        </w:rPr>
        <w:t>-</w:t>
      </w:r>
      <w:r w:rsidR="00EF359F" w:rsidRPr="008F2627">
        <w:rPr>
          <w:rFonts w:ascii="Arial" w:hAnsi="Arial" w:cs="Arial"/>
          <w:sz w:val="20"/>
          <w:szCs w:val="20"/>
        </w:rPr>
        <w:t>Wolfe</w:t>
      </w:r>
      <w:r w:rsidRPr="008F2627">
        <w:rPr>
          <w:rFonts w:ascii="Arial" w:hAnsi="Arial" w:cs="Arial"/>
          <w:sz w:val="20"/>
          <w:szCs w:val="20"/>
        </w:rPr>
        <w:t xml:space="preserve"> </w:t>
      </w:r>
      <w:r w:rsidR="00EF359F" w:rsidRPr="008F2627">
        <w:rPr>
          <w:rFonts w:ascii="Arial" w:hAnsi="Arial" w:cs="Arial"/>
          <w:sz w:val="20"/>
          <w:szCs w:val="20"/>
        </w:rPr>
        <w:t>to the minimum enclosing ball problem in (</w:t>
      </w:r>
      <w:r w:rsidRPr="008F2627">
        <w:rPr>
          <w:rFonts w:ascii="Arial" w:hAnsi="Arial" w:cs="Arial"/>
          <w:sz w:val="20"/>
          <w:szCs w:val="20"/>
        </w:rPr>
        <w:t>TODO equation above</w:t>
      </w:r>
      <w:r w:rsidR="00EF359F" w:rsidRPr="008F2627">
        <w:rPr>
          <w:rFonts w:ascii="Arial" w:hAnsi="Arial" w:cs="Arial"/>
          <w:sz w:val="20"/>
          <w:szCs w:val="20"/>
        </w:rPr>
        <w:t>).</w:t>
      </w:r>
    </w:p>
    <w:p w14:paraId="46D08393" w14:textId="77777777" w:rsidR="00BE104F" w:rsidRPr="008F2627" w:rsidRDefault="005322AD" w:rsidP="006F2623">
      <w:pPr>
        <w:spacing w:after="80"/>
        <w:ind w:firstLine="720"/>
        <w:jc w:val="both"/>
        <w:rPr>
          <w:rFonts w:ascii="Arial" w:eastAsiaTheme="minorEastAsia" w:hAnsi="Arial" w:cs="Arial"/>
          <w:sz w:val="20"/>
          <w:szCs w:val="20"/>
        </w:rPr>
      </w:pPr>
      <w:r w:rsidRPr="008F2627">
        <w:rPr>
          <w:rFonts w:ascii="Arial" w:hAnsi="Arial" w:cs="Arial"/>
          <w:sz w:val="20"/>
          <w:szCs w:val="20"/>
        </w:rPr>
        <w:t xml:space="preserve">The Frank-Wolfe algorithm is an iterative solver. First, </w:t>
      </w:r>
      <w:r w:rsidR="00267F49" w:rsidRPr="008F2627">
        <w:rPr>
          <w:rFonts w:ascii="Arial" w:hAnsi="Arial" w:cs="Arial"/>
          <w:sz w:val="20"/>
          <w:szCs w:val="20"/>
        </w:rPr>
        <w:t xml:space="preserve">it </w:t>
      </w:r>
      <w:r w:rsidRPr="008F2627">
        <w:rPr>
          <w:rFonts w:ascii="Arial" w:hAnsi="Arial" w:cs="Arial"/>
          <w:sz w:val="20"/>
          <w:szCs w:val="20"/>
        </w:rPr>
        <w:t>make</w:t>
      </w:r>
      <w:r w:rsidR="00267F49" w:rsidRPr="008F2627">
        <w:rPr>
          <w:rFonts w:ascii="Arial" w:hAnsi="Arial" w:cs="Arial"/>
          <w:sz w:val="20"/>
          <w:szCs w:val="20"/>
        </w:rPr>
        <w:t>s</w:t>
      </w:r>
      <w:r w:rsidRPr="008F2627">
        <w:rPr>
          <w:rFonts w:ascii="Arial" w:hAnsi="Arial" w:cs="Arial"/>
          <w:sz w:val="20"/>
          <w:szCs w:val="20"/>
        </w:rPr>
        <w:t xml:space="preserve"> an initial feasible guess </w:t>
      </w:r>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0</m:t>
            </m:r>
          </m:sub>
        </m:sSub>
      </m:oMath>
      <w:r w:rsidRPr="008F2627">
        <w:rPr>
          <w:rFonts w:ascii="Arial" w:eastAsiaTheme="minorEastAsia" w:hAnsi="Arial" w:cs="Arial"/>
          <w:sz w:val="20"/>
          <w:szCs w:val="20"/>
        </w:rPr>
        <w:t xml:space="preserve"> </w:t>
      </w:r>
      <w:r w:rsidRPr="008F2627">
        <w:rPr>
          <w:rFonts w:ascii="Arial" w:hAnsi="Arial" w:cs="Arial"/>
          <w:sz w:val="20"/>
          <w:szCs w:val="20"/>
        </w:rPr>
        <w:t>for the solution</w:t>
      </w:r>
      <w:r w:rsidRPr="008F2627">
        <w:rPr>
          <w:rFonts w:ascii="Arial" w:eastAsiaTheme="minorEastAsia" w:hAnsi="Arial" w:cs="Arial"/>
          <w:sz w:val="20"/>
          <w:szCs w:val="20"/>
        </w:rPr>
        <w:t>. T</w:t>
      </w:r>
      <w:r w:rsidRPr="008F2627">
        <w:rPr>
          <w:rFonts w:ascii="Arial" w:hAnsi="Arial" w:cs="Arial"/>
          <w:sz w:val="20"/>
          <w:szCs w:val="20"/>
        </w:rPr>
        <w:t xml:space="preserve">he midpoint of </w:t>
      </w:r>
      <m:oMath>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oMath>
      <w:r w:rsidRPr="008F2627">
        <w:rPr>
          <w:rFonts w:ascii="Arial" w:hAnsi="Arial" w:cs="Arial"/>
          <w:sz w:val="20"/>
          <w:szCs w:val="20"/>
        </w:rPr>
        <w:t xml:space="preserve"> is contained </w:t>
      </w:r>
      <w:r w:rsidR="00620F89" w:rsidRPr="008F2627">
        <w:rPr>
          <w:rFonts w:ascii="Arial" w:hAnsi="Arial" w:cs="Arial"/>
          <w:sz w:val="20"/>
          <w:szCs w:val="20"/>
        </w:rPr>
        <w:t>within</w:t>
      </w:r>
      <w:r w:rsidRPr="008F2627">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oMath>
      <w:r w:rsidRPr="008F2627">
        <w:rPr>
          <w:rFonts w:ascii="Arial" w:hAnsi="Arial" w:cs="Arial"/>
          <w:sz w:val="20"/>
          <w:szCs w:val="20"/>
        </w:rPr>
        <w:t xml:space="preserve"> and </w:t>
      </w:r>
      <w:r w:rsidR="00620F89" w:rsidRPr="008F2627">
        <w:rPr>
          <w:rFonts w:ascii="Arial" w:hAnsi="Arial" w:cs="Arial"/>
          <w:sz w:val="20"/>
          <w:szCs w:val="20"/>
        </w:rPr>
        <w:t xml:space="preserve">is </w:t>
      </w:r>
      <w:r w:rsidRPr="008F2627">
        <w:rPr>
          <w:rFonts w:ascii="Arial" w:hAnsi="Arial" w:cs="Arial"/>
          <w:sz w:val="20"/>
          <w:szCs w:val="20"/>
        </w:rPr>
        <w:t xml:space="preserve">therefore feasible. </w:t>
      </w:r>
      <w:r w:rsidR="00267F49" w:rsidRPr="008F2627">
        <w:rPr>
          <w:rFonts w:ascii="Arial" w:hAnsi="Arial" w:cs="Arial"/>
          <w:sz w:val="20"/>
          <w:szCs w:val="20"/>
        </w:rPr>
        <w:t>This means that w</w:t>
      </w:r>
      <w:r w:rsidRPr="008F2627">
        <w:rPr>
          <w:rFonts w:ascii="Arial" w:hAnsi="Arial" w:cs="Arial"/>
          <w:sz w:val="20"/>
          <w:szCs w:val="20"/>
        </w:rPr>
        <w:t xml:space="preserve">e can use </w:t>
      </w:r>
      <m:oMath>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n</m:t>
            </m:r>
          </m:den>
        </m:f>
        <m:r>
          <m:rPr>
            <m:sty m:val="bi"/>
          </m:rPr>
          <w:rPr>
            <w:rFonts w:ascii="Cambria Math" w:hAnsi="Cambria Math" w:cs="Arial"/>
            <w:sz w:val="20"/>
            <w:szCs w:val="20"/>
          </w:rPr>
          <m:t>1</m:t>
        </m:r>
      </m:oMath>
      <w:r w:rsidRPr="008F2627">
        <w:rPr>
          <w:rFonts w:ascii="Arial" w:eastAsiaTheme="minorEastAsia" w:hAnsi="Arial" w:cs="Arial"/>
          <w:b/>
          <w:bCs/>
          <w:sz w:val="20"/>
          <w:szCs w:val="20"/>
        </w:rPr>
        <w:t xml:space="preserve"> </w:t>
      </w:r>
      <w:r w:rsidRPr="008F2627">
        <w:rPr>
          <w:rFonts w:ascii="Arial" w:eastAsiaTheme="minorEastAsia" w:hAnsi="Arial" w:cs="Arial"/>
          <w:sz w:val="20"/>
          <w:szCs w:val="20"/>
        </w:rPr>
        <w:t>as a starting point</w:t>
      </w:r>
      <w:r w:rsidR="00620F89" w:rsidRPr="008F2627">
        <w:rPr>
          <w:rFonts w:ascii="Arial" w:eastAsiaTheme="minorEastAsia" w:hAnsi="Arial" w:cs="Arial"/>
          <w:sz w:val="20"/>
          <w:szCs w:val="20"/>
        </w:rPr>
        <w:t>. H</w:t>
      </w:r>
      <w:r w:rsidRPr="008F2627">
        <w:rPr>
          <w:rFonts w:ascii="Arial" w:eastAsiaTheme="minorEastAsia" w:hAnsi="Arial" w:cs="Arial"/>
          <w:sz w:val="20"/>
          <w:szCs w:val="20"/>
        </w:rPr>
        <w:t>owever</w:t>
      </w:r>
      <w:r w:rsidR="00620F89" w:rsidRPr="008F2627">
        <w:rPr>
          <w:rFonts w:ascii="Arial" w:eastAsiaTheme="minorEastAsia" w:hAnsi="Arial" w:cs="Arial"/>
          <w:sz w:val="20"/>
          <w:szCs w:val="20"/>
        </w:rPr>
        <w:t>,</w:t>
      </w:r>
      <w:r w:rsidRPr="008F2627">
        <w:rPr>
          <w:rFonts w:ascii="Arial" w:eastAsiaTheme="minorEastAsia" w:hAnsi="Arial" w:cs="Arial"/>
          <w:sz w:val="20"/>
          <w:szCs w:val="20"/>
        </w:rPr>
        <w:t xml:space="preserve"> for simplicity in our implementation</w:t>
      </w:r>
      <w:r w:rsidR="00620F89" w:rsidRPr="008F2627">
        <w:rPr>
          <w:rFonts w:ascii="Arial" w:eastAsiaTheme="minorEastAsia" w:hAnsi="Arial" w:cs="Arial"/>
          <w:sz w:val="20"/>
          <w:szCs w:val="20"/>
        </w:rPr>
        <w:t>,</w:t>
      </w:r>
      <w:r w:rsidRPr="008F2627">
        <w:rPr>
          <w:rFonts w:ascii="Arial" w:eastAsiaTheme="minorEastAsia" w:hAnsi="Arial" w:cs="Arial"/>
          <w:sz w:val="20"/>
          <w:szCs w:val="20"/>
        </w:rPr>
        <w:t xml:space="preserve"> we decided to use the first row of the basis matrix.</w:t>
      </w:r>
    </w:p>
    <w:p w14:paraId="3200D0D1" w14:textId="2FEA33C3" w:rsidR="00BE104F" w:rsidRPr="008F2627" w:rsidRDefault="00620F89" w:rsidP="006F2623">
      <w:pPr>
        <w:spacing w:after="80"/>
        <w:ind w:firstLine="720"/>
        <w:jc w:val="both"/>
        <w:rPr>
          <w:rFonts w:ascii="Arial" w:hAnsi="Arial" w:cs="Arial"/>
          <w:sz w:val="20"/>
          <w:szCs w:val="20"/>
        </w:rPr>
      </w:pPr>
      <w:r w:rsidRPr="008F2627">
        <w:rPr>
          <w:rFonts w:ascii="Arial" w:eastAsiaTheme="minorEastAsia" w:hAnsi="Arial" w:cs="Arial"/>
          <w:sz w:val="20"/>
          <w:szCs w:val="20"/>
        </w:rPr>
        <w:t>In</w:t>
      </w:r>
      <w:r w:rsidR="00BB035A" w:rsidRPr="008F2627">
        <w:rPr>
          <w:rFonts w:ascii="Arial" w:eastAsiaTheme="minorEastAsia" w:hAnsi="Arial" w:cs="Arial"/>
          <w:sz w:val="20"/>
          <w:szCs w:val="20"/>
        </w:rPr>
        <w:t xml:space="preserve"> </w:t>
      </w:r>
      <w:r w:rsidR="00BB035A" w:rsidRPr="008F2627">
        <w:rPr>
          <w:rFonts w:ascii="Arial" w:hAnsi="Arial" w:cs="Arial"/>
          <w:sz w:val="20"/>
          <w:szCs w:val="20"/>
        </w:rPr>
        <w:t>each iteration</w:t>
      </w:r>
      <w:r w:rsidR="00267F49" w:rsidRPr="008F2627">
        <w:rPr>
          <w:rFonts w:ascii="Arial" w:hAnsi="Arial" w:cs="Arial"/>
          <w:sz w:val="20"/>
          <w:szCs w:val="20"/>
        </w:rPr>
        <w:t>, the algorithm</w:t>
      </w:r>
      <w:r w:rsidR="00BB035A" w:rsidRPr="008F2627">
        <w:rPr>
          <w:rFonts w:ascii="Arial" w:hAnsi="Arial" w:cs="Arial"/>
          <w:sz w:val="20"/>
          <w:szCs w:val="20"/>
        </w:rPr>
        <w:t xml:space="preserve"> determine</w:t>
      </w:r>
      <w:r w:rsidR="00267F49" w:rsidRPr="008F2627">
        <w:rPr>
          <w:rFonts w:ascii="Arial" w:hAnsi="Arial" w:cs="Arial"/>
          <w:sz w:val="20"/>
          <w:szCs w:val="20"/>
        </w:rPr>
        <w:t>s</w:t>
      </w:r>
      <w:r w:rsidR="00BB035A" w:rsidRPr="008F2627">
        <w:rPr>
          <w:rFonts w:ascii="Arial" w:hAnsi="Arial" w:cs="Arial"/>
          <w:sz w:val="20"/>
          <w:szCs w:val="20"/>
        </w:rPr>
        <w:t xml:space="preserve"> </w:t>
      </w:r>
      <m:oMath>
        <m:sSub>
          <m:sSubPr>
            <m:ctrlPr>
              <w:rPr>
                <w:rFonts w:ascii="Cambria Math" w:hAnsi="Cambria Math" w:cs="Arial"/>
                <w:b/>
                <w:bCs/>
                <w:i/>
                <w:sz w:val="20"/>
                <w:szCs w:val="20"/>
              </w:rPr>
            </m:ctrlPr>
          </m:sSubPr>
          <m:e>
            <m:r>
              <m:rPr>
                <m:sty m:val="b"/>
              </m:rPr>
              <w:rPr>
                <w:rFonts w:ascii="Cambria Math" w:hAnsi="Cambria Math" w:cs="Arial"/>
                <w:sz w:val="20"/>
                <w:szCs w:val="20"/>
              </w:rPr>
              <m:t>s</m:t>
            </m:r>
          </m:e>
          <m:sub>
            <m:r>
              <m:rPr>
                <m:sty m:val="bi"/>
              </m:rPr>
              <w:rPr>
                <w:rFonts w:ascii="Cambria Math" w:hAnsi="Cambria Math" w:cs="Arial"/>
                <w:sz w:val="20"/>
                <w:szCs w:val="20"/>
              </w:rPr>
              <m:t>t</m:t>
            </m:r>
          </m:sub>
        </m:sSub>
        <m:r>
          <m:rPr>
            <m:sty m:val="p"/>
          </m:rP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oMath>
      <w:r w:rsidR="00BB035A" w:rsidRPr="008F2627">
        <w:rPr>
          <w:rFonts w:ascii="Arial" w:hAnsi="Arial" w:cs="Arial"/>
          <w:sz w:val="20"/>
          <w:szCs w:val="20"/>
        </w:rPr>
        <w:t xml:space="preserve"> </w:t>
      </w:r>
      <w:r w:rsidRPr="008F2627">
        <w:rPr>
          <w:rFonts w:ascii="Arial" w:hAnsi="Arial" w:cs="Arial"/>
          <w:sz w:val="20"/>
          <w:szCs w:val="20"/>
        </w:rPr>
        <w:t xml:space="preserve">that </w:t>
      </w:r>
      <w:r w:rsidR="00BB035A" w:rsidRPr="008F2627">
        <w:rPr>
          <w:rFonts w:ascii="Arial" w:hAnsi="Arial" w:cs="Arial"/>
          <w:sz w:val="20"/>
          <w:szCs w:val="20"/>
        </w:rPr>
        <w:t xml:space="preserve">minimizes the inner product </w:t>
      </w:r>
      <m:oMath>
        <m:r>
          <m:rPr>
            <m:sty m:val="bi"/>
          </m:rPr>
          <w:rPr>
            <w:rFonts w:ascii="Cambria Math" w:hAnsi="Cambria Math" w:cs="Arial"/>
            <w:sz w:val="20"/>
            <w:szCs w:val="20"/>
          </w:rPr>
          <m:t>-</m:t>
        </m:r>
        <m:sSub>
          <m:sSubPr>
            <m:ctrlPr>
              <w:rPr>
                <w:rFonts w:ascii="Cambria Math" w:hAnsi="Cambria Math" w:cs="Arial"/>
                <w:b/>
                <w:bCs/>
                <w:i/>
                <w:sz w:val="20"/>
                <w:szCs w:val="20"/>
              </w:rPr>
            </m:ctrlPr>
          </m:sSubPr>
          <m:e>
            <m:r>
              <m:rPr>
                <m:sty m:val="b"/>
              </m:rPr>
              <w:rPr>
                <w:rFonts w:ascii="Cambria Math" w:hAnsi="Cambria Math" w:cs="Arial"/>
                <w:sz w:val="20"/>
                <w:szCs w:val="20"/>
              </w:rPr>
              <m:t>s</m:t>
            </m:r>
          </m:e>
          <m:sub>
            <m:r>
              <m:rPr>
                <m:sty m:val="bi"/>
              </m:rPr>
              <w:rPr>
                <w:rFonts w:ascii="Cambria Math" w:hAnsi="Cambria Math" w:cs="Arial"/>
                <w:sz w:val="20"/>
                <w:szCs w:val="20"/>
              </w:rPr>
              <m:t>t</m:t>
            </m:r>
          </m:sub>
        </m:sSub>
        <m:r>
          <m:rPr>
            <m:sty m:val="p"/>
          </m:rPr>
          <w:rPr>
            <w:rFonts w:ascii="Cambria Math" w:hAnsi="Cambria Math" w:cs="Arial"/>
            <w:sz w:val="20"/>
            <w:szCs w:val="20"/>
          </w:rPr>
          <m:t>∇Φ</m:t>
        </m:r>
        <m:d>
          <m:dPr>
            <m:ctrlPr>
              <w:rPr>
                <w:rFonts w:ascii="Cambria Math" w:hAnsi="Cambria Math" w:cs="Arial"/>
                <w:iCs/>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e>
        </m:d>
      </m:oMath>
      <w:r w:rsidR="00BB035A" w:rsidRPr="008F2627">
        <w:rPr>
          <w:rFonts w:ascii="Arial" w:hAnsi="Arial" w:cs="Arial"/>
          <w:sz w:val="20"/>
          <w:szCs w:val="20"/>
        </w:rPr>
        <w:t xml:space="preserve"> and appl</w:t>
      </w:r>
      <w:r w:rsidR="00BE104F" w:rsidRPr="008F2627">
        <w:rPr>
          <w:rFonts w:ascii="Arial" w:hAnsi="Arial" w:cs="Arial"/>
          <w:sz w:val="20"/>
          <w:szCs w:val="20"/>
        </w:rPr>
        <w:t>ies</w:t>
      </w:r>
      <w:r w:rsidR="00BB035A" w:rsidRPr="008F2627">
        <w:rPr>
          <w:rFonts w:ascii="Arial" w:hAnsi="Arial" w:cs="Arial"/>
          <w:sz w:val="20"/>
          <w:szCs w:val="20"/>
        </w:rPr>
        <w:t xml:space="preserve"> a conditional gradient update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t+1</m:t>
            </m:r>
          </m:sup>
        </m:sSup>
        <m:r>
          <w:rPr>
            <w:rFonts w:ascii="Cambria Math" w:hAnsi="Cambria Math" w:cs="Arial"/>
            <w:sz w:val="20"/>
            <w:szCs w:val="20"/>
          </w:rPr>
          <m:t>=</m:t>
        </m:r>
        <m:sSub>
          <m:sSubPr>
            <m:ctrlPr>
              <w:rPr>
                <w:rFonts w:ascii="Cambria Math" w:hAnsi="Cambria Math" w:cs="Arial"/>
                <w:b/>
                <w:bCs/>
                <w:i/>
                <w:sz w:val="20"/>
                <w:szCs w:val="20"/>
              </w:rPr>
            </m:ctrlPr>
          </m:sSub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sub>
            <m:r>
              <m:rPr>
                <m:sty m:val="bi"/>
              </m:rP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t</m:t>
            </m:r>
          </m:sub>
        </m:sSub>
        <m:r>
          <w:rPr>
            <w:rFonts w:ascii="Cambria Math" w:hAnsi="Cambria Math" w:cs="Arial"/>
            <w:sz w:val="20"/>
            <w:szCs w:val="20"/>
          </w:rPr>
          <m:t>∙</m:t>
        </m:r>
        <m:d>
          <m:dPr>
            <m:begChr m:val="["/>
            <m:endChr m:val="]"/>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oMath>
      <w:r w:rsidR="00BE104F" w:rsidRPr="008F2627">
        <w:rPr>
          <w:rFonts w:ascii="Arial" w:eastAsiaTheme="minorEastAsia" w:hAnsi="Arial" w:cs="Arial"/>
          <w:sz w:val="20"/>
          <w:szCs w:val="20"/>
        </w:rPr>
        <w:t>,</w:t>
      </w:r>
      <w:r w:rsidR="00BB035A" w:rsidRPr="008F2627">
        <w:rPr>
          <w:rFonts w:ascii="Arial" w:hAnsi="Arial" w:cs="Arial"/>
          <w:sz w:val="20"/>
          <w:szCs w:val="20"/>
        </w:rPr>
        <w:t xml:space="preserve"> where the step size </w:t>
      </w:r>
      <m:oMath>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t</m:t>
            </m:r>
          </m:sub>
        </m:sSub>
        <m:r>
          <m:rPr>
            <m:sty m:val="p"/>
          </m:rPr>
          <w:rPr>
            <w:rFonts w:ascii="Cambria Math" w:hAnsi="Cambria Math" w:cs="Arial"/>
            <w:sz w:val="20"/>
            <w:szCs w:val="20"/>
          </w:rPr>
          <m:t>∈</m:t>
        </m:r>
      </m:oMath>
      <w:r w:rsidR="00BB035A" w:rsidRPr="008F2627">
        <w:rPr>
          <w:rFonts w:ascii="Arial" w:hAnsi="Arial" w:cs="Arial"/>
          <w:sz w:val="20"/>
          <w:szCs w:val="20"/>
        </w:rPr>
        <w:t xml:space="preserve">  [0, 1] decreases over time. Updates will thus never leave the feasible set and the efficiency of the algorithm is due</w:t>
      </w:r>
      <w:r w:rsidR="00BE104F" w:rsidRPr="008F2627">
        <w:rPr>
          <w:rFonts w:ascii="Arial" w:hAnsi="Arial" w:cs="Arial"/>
          <w:sz w:val="20"/>
          <w:szCs w:val="20"/>
        </w:rPr>
        <w:t xml:space="preserve"> to its </w:t>
      </w:r>
      <w:r w:rsidR="00BE104F" w:rsidRPr="008F2627">
        <w:rPr>
          <w:rFonts w:ascii="Arial" w:hAnsi="Arial" w:cs="Arial"/>
          <w:sz w:val="20"/>
          <w:szCs w:val="20"/>
        </w:rPr>
        <w:t>ability to transform a quadratic problem into a series of linear ones.</w:t>
      </w:r>
    </w:p>
    <w:p w14:paraId="638D4A26" w14:textId="6FB6E37A" w:rsidR="002B076D" w:rsidRPr="008F2627" w:rsidRDefault="00BE104F" w:rsidP="006F2623">
      <w:pPr>
        <w:spacing w:after="80"/>
        <w:ind w:firstLine="720"/>
        <w:rPr>
          <w:rFonts w:ascii="Arial" w:hAnsi="Arial" w:cs="Arial"/>
          <w:sz w:val="20"/>
          <w:szCs w:val="20"/>
        </w:rPr>
      </w:pPr>
      <w:r w:rsidRPr="008F2627">
        <w:rPr>
          <w:rFonts w:ascii="Arial" w:hAnsi="Arial" w:cs="Arial"/>
          <w:sz w:val="20"/>
          <w:szCs w:val="20"/>
        </w:rPr>
        <w:t>Calculating</w:t>
      </w:r>
      <w:r w:rsidRPr="008F2627">
        <w:rPr>
          <w:rFonts w:ascii="Arial" w:hAnsi="Arial" w:cs="Arial"/>
          <w:sz w:val="20"/>
          <w:szCs w:val="20"/>
        </w:rPr>
        <w:t xml:space="preserve"> </w:t>
      </w:r>
      <w:r w:rsidR="00267F49" w:rsidRPr="008F2627">
        <w:rPr>
          <w:rFonts w:ascii="Arial" w:hAnsi="Arial" w:cs="Arial"/>
          <w:sz w:val="20"/>
          <w:szCs w:val="20"/>
        </w:rPr>
        <w:t xml:space="preserve">the step direction </w:t>
      </w:r>
      <m:oMath>
        <m:sSub>
          <m:sSubPr>
            <m:ctrlPr>
              <w:rPr>
                <w:rFonts w:ascii="Cambria Math" w:hAnsi="Cambria Math" w:cs="Arial"/>
                <w:b/>
                <w:bCs/>
                <w:i/>
                <w:sz w:val="20"/>
                <w:szCs w:val="20"/>
              </w:rPr>
            </m:ctrlPr>
          </m:sSubPr>
          <m:e>
            <m:r>
              <m:rPr>
                <m:sty m:val="b"/>
              </m:rPr>
              <w:rPr>
                <w:rFonts w:ascii="Cambria Math" w:hAnsi="Cambria Math" w:cs="Arial"/>
                <w:sz w:val="20"/>
                <w:szCs w:val="20"/>
              </w:rPr>
              <m:t>s</m:t>
            </m:r>
          </m:e>
          <m:sub>
            <m:r>
              <m:rPr>
                <m:sty m:val="bi"/>
              </m:rPr>
              <w:rPr>
                <w:rFonts w:ascii="Cambria Math" w:hAnsi="Cambria Math" w:cs="Arial"/>
                <w:sz w:val="20"/>
                <w:szCs w:val="20"/>
              </w:rPr>
              <m:t>t</m:t>
            </m:r>
          </m:sub>
        </m:sSub>
      </m:oMath>
      <w:r w:rsidR="00267F49" w:rsidRPr="008F2627">
        <w:rPr>
          <w:rFonts w:ascii="Arial" w:hAnsi="Arial" w:cs="Arial"/>
          <w:sz w:val="20"/>
          <w:szCs w:val="20"/>
        </w:rPr>
        <w:t xml:space="preserve"> involves </w:t>
      </w:r>
      <w:r w:rsidRPr="008F2627">
        <w:rPr>
          <w:rFonts w:ascii="Arial" w:hAnsi="Arial" w:cs="Arial"/>
          <w:sz w:val="20"/>
          <w:szCs w:val="20"/>
        </w:rPr>
        <w:t xml:space="preserve">determining </w:t>
      </w:r>
      <w:r w:rsidR="00267F49" w:rsidRPr="008F2627">
        <w:rPr>
          <w:rFonts w:ascii="Arial" w:hAnsi="Arial" w:cs="Arial"/>
          <w:sz w:val="20"/>
          <w:szCs w:val="20"/>
        </w:rPr>
        <w:t>the gradient of the objective function at the current estimate. In our specific case, this gradient is given by</w:t>
      </w:r>
      <w:r w:rsidRPr="008F2627">
        <w:rPr>
          <w:rFonts w:ascii="Arial" w:hAnsi="Arial" w:cs="Arial"/>
          <w:sz w:val="20"/>
          <w:szCs w:val="20"/>
        </w:rPr>
        <w:t>:</w:t>
      </w:r>
    </w:p>
    <w:p w14:paraId="7711CE3D" w14:textId="3E628146" w:rsidR="00267F49" w:rsidRPr="008F2627" w:rsidRDefault="002B076D" w:rsidP="006F2623">
      <w:pPr>
        <w:spacing w:after="80"/>
        <w:ind w:firstLine="720"/>
        <w:rPr>
          <w:rFonts w:ascii="Arial" w:hAnsi="Arial" w:cs="Arial"/>
          <w:sz w:val="20"/>
          <w:szCs w:val="20"/>
        </w:rPr>
      </w:pPr>
      <m:oMathPara>
        <m:oMath>
          <m:r>
            <m:rPr>
              <m:sty m:val="p"/>
            </m:rP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Cs/>
                      <w:sz w:val="20"/>
                      <w:szCs w:val="20"/>
                    </w:rPr>
                  </m:ctrlPr>
                </m:dPr>
                <m:e>
                  <m:r>
                    <m:rPr>
                      <m:sty m:val="bi"/>
                    </m:rPr>
                    <w:rPr>
                      <w:rFonts w:ascii="Cambria Math" w:hAnsi="Cambria Math" w:cs="Arial"/>
                      <w:sz w:val="20"/>
                      <w:szCs w:val="20"/>
                    </w:rPr>
                    <m:t>u</m:t>
                  </m:r>
                </m:e>
              </m:d>
            </m:e>
          </m:d>
          <m:r>
            <w:rPr>
              <w:rFonts w:ascii="Cambria Math" w:hAnsi="Cambria Math" w:cs="Arial"/>
              <w:sz w:val="20"/>
              <w:szCs w:val="20"/>
            </w:rPr>
            <m:t>=2</m:t>
          </m:r>
          <m:sSup>
            <m:sSupPr>
              <m:ctrlPr>
                <w:rPr>
                  <w:rFonts w:ascii="Cambria Math" w:hAnsi="Cambria Math" w:cs="Arial"/>
                  <w:b/>
                  <w:bCs/>
                  <w:i/>
                  <w:iCs/>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Au</m:t>
          </m:r>
          <m:r>
            <w:rPr>
              <w:rFonts w:ascii="Cambria Math" w:hAnsi="Cambria Math" w:cs="Arial"/>
              <w:sz w:val="20"/>
              <w:szCs w:val="20"/>
            </w:rPr>
            <m:t>-</m:t>
          </m:r>
          <m:r>
            <m:rPr>
              <m:sty m:val="bi"/>
            </m:rPr>
            <w:rPr>
              <w:rFonts w:ascii="Cambria Math" w:hAnsi="Cambria Math" w:cs="Arial"/>
              <w:sz w:val="20"/>
              <w:szCs w:val="20"/>
            </w:rPr>
            <m:t>z</m:t>
          </m:r>
        </m:oMath>
      </m:oMathPara>
    </w:p>
    <w:p w14:paraId="6EF90A73" w14:textId="6230A6C7" w:rsidR="00D23455" w:rsidRPr="008F2627" w:rsidRDefault="002B076D" w:rsidP="006F2623">
      <w:pPr>
        <w:spacing w:after="80"/>
        <w:ind w:firstLine="720"/>
        <w:jc w:val="both"/>
        <w:rPr>
          <w:rFonts w:ascii="Arial" w:hAnsi="Arial" w:cs="Arial"/>
          <w:sz w:val="20"/>
          <w:szCs w:val="20"/>
        </w:rPr>
      </w:pPr>
      <w:r w:rsidRPr="008F2627">
        <w:rPr>
          <w:rFonts w:ascii="Arial" w:hAnsi="Arial" w:cs="Arial"/>
          <w:sz w:val="20"/>
          <w:szCs w:val="20"/>
        </w:rPr>
        <w:t xml:space="preserve">Therefore, </w:t>
      </w:r>
      <w:r w:rsidR="00D23455" w:rsidRPr="008F2627">
        <w:rPr>
          <w:rFonts w:ascii="Arial" w:hAnsi="Arial" w:cs="Arial"/>
          <w:sz w:val="20"/>
          <w:szCs w:val="20"/>
        </w:rPr>
        <w:t xml:space="preserve">each Frank-Wolfe iteration has to </w:t>
      </w:r>
      <w:r w:rsidRPr="008F2627">
        <w:rPr>
          <w:rFonts w:ascii="Arial" w:hAnsi="Arial" w:cs="Arial"/>
          <w:sz w:val="20"/>
          <w:szCs w:val="20"/>
        </w:rPr>
        <w:t>solve</w:t>
      </w:r>
      <w:r w:rsidR="00BE104F" w:rsidRPr="008F2627">
        <w:rPr>
          <w:rFonts w:ascii="Arial" w:hAnsi="Arial" w:cs="Arial"/>
          <w:sz w:val="20"/>
          <w:szCs w:val="20"/>
        </w:rPr>
        <w:t>:</w:t>
      </w:r>
    </w:p>
    <w:p w14:paraId="368C8B10" w14:textId="6AE281F2" w:rsidR="00564C07" w:rsidRPr="008F2627" w:rsidRDefault="00000000" w:rsidP="006F2623">
      <w:pPr>
        <w:spacing w:after="80"/>
        <w:ind w:firstLine="720"/>
        <w:jc w:val="both"/>
        <w:rPr>
          <w:rFonts w:ascii="Arial" w:hAnsi="Arial" w:cs="Arial"/>
          <w:sz w:val="20"/>
          <w:szCs w:val="20"/>
        </w:rPr>
      </w:pPr>
      <m:oMathPara>
        <m:oMath>
          <m:sSub>
            <m:sSubPr>
              <m:ctrlPr>
                <w:rPr>
                  <w:rFonts w:ascii="Cambria Math" w:hAnsi="Cambria Math" w:cs="Arial"/>
                  <w:b/>
                  <w:bCs/>
                  <w:i/>
                  <w:sz w:val="20"/>
                  <w:szCs w:val="20"/>
                </w:rPr>
              </m:ctrlPr>
            </m:sSubPr>
            <m:e>
              <m:r>
                <m:rPr>
                  <m:sty m:val="b"/>
                </m:rPr>
                <w:rPr>
                  <w:rFonts w:ascii="Cambria Math" w:hAnsi="Cambria Math" w:cs="Arial"/>
                  <w:sz w:val="20"/>
                  <w:szCs w:val="20"/>
                </w:rPr>
                <m:t>s</m:t>
              </m:r>
            </m:e>
            <m:sub>
              <m:r>
                <m:rPr>
                  <m:sty m:val="bi"/>
                </m:rPr>
                <w:rPr>
                  <w:rFonts w:ascii="Cambria Math" w:hAnsi="Cambria Math" w:cs="Arial"/>
                  <w:sz w:val="20"/>
                  <w:szCs w:val="20"/>
                </w:rPr>
                <m:t>t</m:t>
              </m:r>
            </m:sub>
          </m:sSub>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m:rPr>
                      <m:sty m:val="b"/>
                    </m:rPr>
                    <w:rPr>
                      <w:rFonts w:ascii="Cambria Math" w:hAnsi="Cambria Math" w:cs="Arial"/>
                      <w:sz w:val="20"/>
                      <w:szCs w:val="20"/>
                    </w:rPr>
                    <m:t>s∈</m:t>
                  </m:r>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lim>
              </m:limLow>
            </m:fName>
            <m:e>
              <m:r>
                <w:rPr>
                  <w:rFonts w:ascii="Cambria Math" w:hAnsi="Cambria Math" w:cs="Arial"/>
                  <w:sz w:val="20"/>
                  <w:szCs w:val="20"/>
                </w:rPr>
                <m:t xml:space="preserve"> </m:t>
              </m:r>
              <m:sSup>
                <m:sSupPr>
                  <m:ctrlPr>
                    <w:rPr>
                      <w:rFonts w:ascii="Cambria Math" w:hAnsi="Cambria Math" w:cs="Arial"/>
                      <w:b/>
                      <w:bCs/>
                      <w:i/>
                      <w:sz w:val="20"/>
                      <w:szCs w:val="20"/>
                    </w:rPr>
                  </m:ctrlPr>
                </m:sSupPr>
                <m:e>
                  <m:r>
                    <m:rPr>
                      <m:sty m:val="b"/>
                    </m:rPr>
                    <w:rPr>
                      <w:rFonts w:ascii="Cambria Math" w:hAnsi="Cambria Math" w:cs="Arial"/>
                      <w:sz w:val="20"/>
                      <w:szCs w:val="20"/>
                    </w:rPr>
                    <m:t>s</m:t>
                  </m:r>
                </m:e>
                <m:sup>
                  <m:r>
                    <m:rPr>
                      <m:sty m:val="bi"/>
                    </m:rPr>
                    <w:rPr>
                      <w:rFonts w:ascii="Cambria Math" w:hAnsi="Cambria Math" w:cs="Arial"/>
                      <w:sz w:val="20"/>
                      <w:szCs w:val="20"/>
                    </w:rPr>
                    <m:t>T</m:t>
                  </m:r>
                </m:sup>
              </m:sSup>
              <m:d>
                <m:dPr>
                  <m:begChr m:val="["/>
                  <m:endChr m:val="]"/>
                  <m:ctrlPr>
                    <w:rPr>
                      <w:rFonts w:ascii="Cambria Math" w:hAnsi="Cambria Math" w:cs="Arial"/>
                      <w:i/>
                      <w:sz w:val="20"/>
                      <w:szCs w:val="20"/>
                    </w:rPr>
                  </m:ctrlPr>
                </m:dPr>
                <m:e>
                  <m:r>
                    <w:rPr>
                      <w:rFonts w:ascii="Cambria Math" w:hAnsi="Cambria Math" w:cs="Arial"/>
                      <w:sz w:val="20"/>
                      <w:szCs w:val="20"/>
                    </w:rPr>
                    <m:t>2</m:t>
                  </m:r>
                  <m:sSup>
                    <m:sSupPr>
                      <m:ctrlPr>
                        <w:rPr>
                          <w:rFonts w:ascii="Cambria Math" w:hAnsi="Cambria Math" w:cs="Arial"/>
                          <w:b/>
                          <w:bCs/>
                          <w:i/>
                          <w:iCs/>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m:t>
                  </m:r>
                  <m:sSub>
                    <m:sSubPr>
                      <m:ctrlPr>
                        <w:rPr>
                          <w:rFonts w:ascii="Cambria Math" w:hAnsi="Cambria Math" w:cs="Arial"/>
                          <w:b/>
                          <w:bCs/>
                          <w:i/>
                          <w:iCs/>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r>
                    <w:rPr>
                      <w:rFonts w:ascii="Cambria Math" w:hAnsi="Cambria Math" w:cs="Arial"/>
                      <w:sz w:val="20"/>
                      <w:szCs w:val="20"/>
                    </w:rPr>
                    <m:t>-</m:t>
                  </m:r>
                  <m:r>
                    <m:rPr>
                      <m:sty m:val="bi"/>
                    </m:rPr>
                    <w:rPr>
                      <w:rFonts w:ascii="Cambria Math" w:hAnsi="Cambria Math" w:cs="Arial"/>
                      <w:sz w:val="20"/>
                      <w:szCs w:val="20"/>
                    </w:rPr>
                    <m:t>z</m:t>
                  </m:r>
                </m:e>
              </m:d>
            </m:e>
          </m:func>
        </m:oMath>
      </m:oMathPara>
    </w:p>
    <w:p w14:paraId="79DA187D" w14:textId="1F77C05E" w:rsidR="002B076D" w:rsidRPr="008F2627" w:rsidRDefault="002B076D" w:rsidP="006F2623">
      <w:pPr>
        <w:spacing w:after="80"/>
        <w:ind w:firstLine="720"/>
        <w:jc w:val="both"/>
        <w:rPr>
          <w:rFonts w:ascii="Arial" w:hAnsi="Arial" w:cs="Arial"/>
          <w:sz w:val="20"/>
          <w:szCs w:val="20"/>
        </w:rPr>
      </w:pPr>
      <w:r w:rsidRPr="008F2627">
        <w:rPr>
          <w:rFonts w:ascii="Arial" w:hAnsi="Arial" w:cs="Arial"/>
          <w:sz w:val="20"/>
          <w:szCs w:val="20"/>
        </w:rPr>
        <w:t xml:space="preserve">Note that the expression on the right-hand side is linear in </w:t>
      </w:r>
      <m:oMath>
        <m:r>
          <m:rPr>
            <m:sty m:val="bi"/>
          </m:rPr>
          <w:rPr>
            <w:rFonts w:ascii="Cambria Math" w:hAnsi="Cambria Math" w:cs="Arial"/>
            <w:sz w:val="20"/>
            <w:szCs w:val="20"/>
          </w:rPr>
          <m:t>s</m:t>
        </m:r>
      </m:oMath>
      <w:r w:rsidRPr="008F2627">
        <w:rPr>
          <w:rFonts w:ascii="Arial" w:hAnsi="Arial" w:cs="Arial"/>
          <w:sz w:val="20"/>
          <w:szCs w:val="20"/>
        </w:rPr>
        <w:t xml:space="preserve"> and needs to be minimized over </w:t>
      </w:r>
      <m:oMath>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oMath>
      <w:r w:rsidR="00BE104F" w:rsidRPr="008F2627">
        <w:rPr>
          <w:rFonts w:ascii="Arial" w:eastAsiaTheme="minorEastAsia" w:hAnsi="Arial" w:cs="Arial"/>
          <w:sz w:val="20"/>
          <w:szCs w:val="20"/>
        </w:rPr>
        <w:t>,</w:t>
      </w:r>
      <w:r w:rsidRPr="008F2627">
        <w:rPr>
          <w:rFonts w:ascii="Arial" w:hAnsi="Arial" w:cs="Arial"/>
          <w:sz w:val="20"/>
          <w:szCs w:val="20"/>
        </w:rPr>
        <w:t xml:space="preserve"> which is a compact convex set. </w:t>
      </w:r>
      <w:r w:rsidR="00BE104F" w:rsidRPr="008F2627">
        <w:rPr>
          <w:rFonts w:ascii="Arial" w:hAnsi="Arial" w:cs="Arial"/>
          <w:sz w:val="20"/>
          <w:szCs w:val="20"/>
        </w:rPr>
        <w:t>The</w:t>
      </w:r>
      <w:r w:rsidRPr="008F2627">
        <w:rPr>
          <w:rFonts w:ascii="Arial" w:hAnsi="Arial" w:cs="Arial"/>
          <w:sz w:val="20"/>
          <w:szCs w:val="20"/>
        </w:rPr>
        <w:t xml:space="preserve"> minimum of a linear function over a convex set is necessarily </w:t>
      </w:r>
      <w:r w:rsidR="00BE104F" w:rsidRPr="008F2627">
        <w:rPr>
          <w:rFonts w:ascii="Arial" w:hAnsi="Arial" w:cs="Arial"/>
          <w:sz w:val="20"/>
          <w:szCs w:val="20"/>
        </w:rPr>
        <w:t xml:space="preserve">achieved </w:t>
      </w:r>
      <w:r w:rsidRPr="008F2627">
        <w:rPr>
          <w:rFonts w:ascii="Arial" w:hAnsi="Arial" w:cs="Arial"/>
          <w:sz w:val="20"/>
          <w:szCs w:val="20"/>
        </w:rPr>
        <w:t xml:space="preserve">at a vertex of said set. </w:t>
      </w:r>
      <w:r w:rsidR="00BE104F" w:rsidRPr="008F2627">
        <w:rPr>
          <w:rFonts w:ascii="Arial" w:hAnsi="Arial" w:cs="Arial"/>
          <w:sz w:val="20"/>
          <w:szCs w:val="20"/>
        </w:rPr>
        <w:t>Since</w:t>
      </w:r>
      <w:r w:rsidRPr="008F2627">
        <w:rPr>
          <w:rFonts w:ascii="Arial" w:hAnsi="Arial" w:cs="Arial"/>
          <w:sz w:val="20"/>
          <w:szCs w:val="20"/>
        </w:rPr>
        <w:t xml:space="preserve"> the vertices of </w:t>
      </w:r>
      <m:oMath>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m-1</m:t>
            </m:r>
          </m:sup>
        </m:sSup>
      </m:oMath>
      <w:r w:rsidRPr="008F2627">
        <w:rPr>
          <w:rFonts w:ascii="Arial" w:eastAsiaTheme="minorEastAsia" w:hAnsi="Arial" w:cs="Arial"/>
          <w:sz w:val="20"/>
          <w:szCs w:val="20"/>
        </w:rPr>
        <w:t xml:space="preserve"> </w:t>
      </w:r>
      <w:r w:rsidRPr="008F2627">
        <w:rPr>
          <w:rFonts w:ascii="Arial" w:hAnsi="Arial" w:cs="Arial"/>
          <w:sz w:val="20"/>
          <w:szCs w:val="20"/>
        </w:rPr>
        <w:t xml:space="preserve">correspond to the standard basis vectors </w:t>
      </w:r>
      <m:oMath>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1</m:t>
            </m:r>
          </m:sub>
        </m:sSub>
        <m:r>
          <w:rPr>
            <w:rFonts w:ascii="Cambria Math" w:hAnsi="Cambria Math" w:cs="Arial"/>
            <w:sz w:val="20"/>
            <w:szCs w:val="20"/>
          </w:rPr>
          <m:t xml:space="preserve">, …, </m:t>
        </m:r>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m</m:t>
            </m:r>
          </m:sub>
        </m:sSub>
      </m:oMath>
      <w:r w:rsidRPr="008F2627">
        <w:rPr>
          <w:rFonts w:ascii="Arial" w:eastAsiaTheme="minorEastAsia" w:hAnsi="Arial" w:cs="Arial"/>
          <w:sz w:val="20"/>
          <w:szCs w:val="20"/>
        </w:rPr>
        <w:t xml:space="preserve"> </w:t>
      </w:r>
      <w:r w:rsidRPr="008F2627">
        <w:rPr>
          <w:rFonts w:ascii="Arial" w:hAnsi="Arial" w:cs="Arial"/>
          <w:sz w:val="20"/>
          <w:szCs w:val="20"/>
        </w:rPr>
        <w:t xml:space="preserve">of </w:t>
      </w:r>
      <m:oMath>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oMath>
      <w:r w:rsidRPr="008F2627">
        <w:rPr>
          <w:rFonts w:ascii="Arial" w:hAnsi="Arial" w:cs="Arial"/>
          <w:sz w:val="20"/>
          <w:szCs w:val="20"/>
        </w:rPr>
        <w:t xml:space="preserve">, we only </w:t>
      </w:r>
      <w:r w:rsidR="00BE104F" w:rsidRPr="008F2627">
        <w:rPr>
          <w:rFonts w:ascii="Arial" w:hAnsi="Arial" w:cs="Arial"/>
          <w:sz w:val="20"/>
          <w:szCs w:val="20"/>
        </w:rPr>
        <w:t>need</w:t>
      </w:r>
      <w:r w:rsidRPr="008F2627">
        <w:rPr>
          <w:rFonts w:ascii="Arial" w:hAnsi="Arial" w:cs="Arial"/>
          <w:sz w:val="20"/>
          <w:szCs w:val="20"/>
        </w:rPr>
        <w:t xml:space="preserve"> to determine which of these minimizes the inner product</w:t>
      </w:r>
      <w:r w:rsidR="00BE104F" w:rsidRPr="008F2627">
        <w:rPr>
          <w:rFonts w:ascii="Arial" w:hAnsi="Arial" w:cs="Arial"/>
          <w:sz w:val="20"/>
          <w:szCs w:val="20"/>
        </w:rPr>
        <w:t xml:space="preserve"> mentioned above</w:t>
      </w:r>
      <w:r w:rsidRPr="008F2627">
        <w:rPr>
          <w:rFonts w:ascii="Arial" w:hAnsi="Arial" w:cs="Arial"/>
          <w:sz w:val="20"/>
          <w:szCs w:val="20"/>
        </w:rPr>
        <w:t>. Hence, the problem in (</w:t>
      </w:r>
      <w:r w:rsidR="00BE104F" w:rsidRPr="008F2627">
        <w:rPr>
          <w:rFonts w:ascii="Arial" w:hAnsi="Arial" w:cs="Arial"/>
          <w:sz w:val="20"/>
          <w:szCs w:val="20"/>
        </w:rPr>
        <w:t>TODO</w:t>
      </w:r>
      <w:r w:rsidRPr="008F2627">
        <w:rPr>
          <w:rFonts w:ascii="Arial" w:hAnsi="Arial" w:cs="Arial"/>
          <w:sz w:val="20"/>
          <w:szCs w:val="20"/>
        </w:rPr>
        <w:t>) simplifies to</w:t>
      </w:r>
      <w:r w:rsidR="00BE104F" w:rsidRPr="008F2627">
        <w:rPr>
          <w:rFonts w:ascii="Arial" w:hAnsi="Arial" w:cs="Arial"/>
          <w:sz w:val="20"/>
          <w:szCs w:val="20"/>
        </w:rPr>
        <w:t>:</w:t>
      </w:r>
    </w:p>
    <w:p w14:paraId="2E81F42B" w14:textId="6BC267FF" w:rsidR="002B076D" w:rsidRPr="008F2627" w:rsidRDefault="00000000" w:rsidP="006F2623">
      <w:pPr>
        <w:spacing w:after="80"/>
        <w:ind w:firstLine="720"/>
        <w:jc w:val="both"/>
        <w:rPr>
          <w:rFonts w:ascii="Arial" w:hAnsi="Arial" w:cs="Arial"/>
          <w:sz w:val="20"/>
          <w:szCs w:val="20"/>
        </w:rPr>
      </w:pPr>
      <m:oMathPara>
        <m:oMath>
          <m:sSub>
            <m:sSubPr>
              <m:ctrlPr>
                <w:rPr>
                  <w:rFonts w:ascii="Cambria Math" w:hAnsi="Cambria Math" w:cs="Arial"/>
                  <w:b/>
                  <w:bCs/>
                  <w:i/>
                  <w:sz w:val="20"/>
                  <w:szCs w:val="20"/>
                </w:rPr>
              </m:ctrlPr>
            </m:sSubPr>
            <m:e>
              <m:r>
                <m:rPr>
                  <m:sty m:val="b"/>
                </m:rPr>
                <w:rPr>
                  <w:rFonts w:ascii="Cambria Math" w:hAnsi="Cambria Math" w:cs="Arial"/>
                  <w:sz w:val="20"/>
                  <w:szCs w:val="20"/>
                </w:rPr>
                <m:t>s</m:t>
              </m:r>
            </m:e>
            <m:sub>
              <m:r>
                <m:rPr>
                  <m:sty m:val="bi"/>
                </m:rPr>
                <w:rPr>
                  <w:rFonts w:ascii="Cambria Math" w:hAnsi="Cambria Math" w:cs="Arial"/>
                  <w:sz w:val="20"/>
                  <w:szCs w:val="20"/>
                </w:rPr>
                <m:t>t</m:t>
              </m:r>
            </m:sub>
          </m:sSub>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lim>
              </m:limLow>
            </m:fName>
            <m:e>
              <m:r>
                <w:rPr>
                  <w:rFonts w:ascii="Cambria Math" w:hAnsi="Cambria Math" w:cs="Arial"/>
                  <w:sz w:val="20"/>
                  <w:szCs w:val="20"/>
                </w:rPr>
                <m:t xml:space="preserve"> </m:t>
              </m:r>
              <m:sSubSup>
                <m:sSubSupPr>
                  <m:ctrlPr>
                    <w:rPr>
                      <w:rFonts w:ascii="Cambria Math" w:hAnsi="Cambria Math" w:cs="Arial"/>
                      <w:b/>
                      <w:bCs/>
                      <w:i/>
                      <w:sz w:val="20"/>
                      <w:szCs w:val="20"/>
                    </w:rPr>
                  </m:ctrlPr>
                </m:sSubSupPr>
                <m:e>
                  <m:r>
                    <m:rPr>
                      <m:sty m:val="bi"/>
                    </m:rPr>
                    <w:rPr>
                      <w:rFonts w:ascii="Cambria Math" w:hAnsi="Cambria Math" w:cs="Arial"/>
                      <w:sz w:val="20"/>
                      <w:szCs w:val="20"/>
                    </w:rPr>
                    <m:t>e</m:t>
                  </m:r>
                </m:e>
                <m:sub>
                  <m:r>
                    <m:rPr>
                      <m:sty m:val="bi"/>
                    </m:rPr>
                    <w:rPr>
                      <w:rFonts w:ascii="Cambria Math" w:hAnsi="Cambria Math" w:cs="Arial"/>
                      <w:sz w:val="20"/>
                      <w:szCs w:val="20"/>
                    </w:rPr>
                    <m:t>i</m:t>
                  </m:r>
                </m:sub>
                <m:sup>
                  <m:r>
                    <m:rPr>
                      <m:sty m:val="bi"/>
                    </m:rPr>
                    <w:rPr>
                      <w:rFonts w:ascii="Cambria Math" w:hAnsi="Cambria Math" w:cs="Arial"/>
                      <w:sz w:val="20"/>
                      <w:szCs w:val="20"/>
                    </w:rPr>
                    <m:t>T</m:t>
                  </m:r>
                </m:sup>
              </m:sSubSup>
              <m:d>
                <m:dPr>
                  <m:begChr m:val="["/>
                  <m:endChr m:val="]"/>
                  <m:ctrlPr>
                    <w:rPr>
                      <w:rFonts w:ascii="Cambria Math" w:hAnsi="Cambria Math" w:cs="Arial"/>
                      <w:i/>
                      <w:sz w:val="20"/>
                      <w:szCs w:val="20"/>
                    </w:rPr>
                  </m:ctrlPr>
                </m:dPr>
                <m:e>
                  <m:r>
                    <w:rPr>
                      <w:rFonts w:ascii="Cambria Math" w:hAnsi="Cambria Math" w:cs="Arial"/>
                      <w:sz w:val="20"/>
                      <w:szCs w:val="20"/>
                    </w:rPr>
                    <m:t>2</m:t>
                  </m:r>
                  <m:sSup>
                    <m:sSupPr>
                      <m:ctrlPr>
                        <w:rPr>
                          <w:rFonts w:ascii="Cambria Math" w:hAnsi="Cambria Math" w:cs="Arial"/>
                          <w:b/>
                          <w:bCs/>
                          <w:i/>
                          <w:iCs/>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m:t>
                  </m:r>
                  <m:sSub>
                    <m:sSubPr>
                      <m:ctrlPr>
                        <w:rPr>
                          <w:rFonts w:ascii="Cambria Math" w:hAnsi="Cambria Math" w:cs="Arial"/>
                          <w:b/>
                          <w:bCs/>
                          <w:i/>
                          <w:iCs/>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r>
                    <w:rPr>
                      <w:rFonts w:ascii="Cambria Math" w:hAnsi="Cambria Math" w:cs="Arial"/>
                      <w:sz w:val="20"/>
                      <w:szCs w:val="20"/>
                    </w:rPr>
                    <m:t>-</m:t>
                  </m:r>
                  <m:r>
                    <m:rPr>
                      <m:sty m:val="bi"/>
                    </m:rPr>
                    <w:rPr>
                      <w:rFonts w:ascii="Cambria Math" w:hAnsi="Cambria Math" w:cs="Arial"/>
                      <w:sz w:val="20"/>
                      <w:szCs w:val="20"/>
                    </w:rPr>
                    <m:t>z</m:t>
                  </m:r>
                </m:e>
              </m:d>
            </m:e>
          </m:func>
        </m:oMath>
      </m:oMathPara>
    </w:p>
    <w:p w14:paraId="178B4AF5" w14:textId="727676F3" w:rsidR="00BE104F" w:rsidRPr="008F2627" w:rsidRDefault="00BE104F" w:rsidP="006F2623">
      <w:pPr>
        <w:spacing w:after="80"/>
        <w:ind w:firstLine="720"/>
        <w:jc w:val="both"/>
        <w:rPr>
          <w:rFonts w:ascii="Arial" w:hAnsi="Arial" w:cs="Arial"/>
          <w:sz w:val="20"/>
          <w:szCs w:val="20"/>
        </w:rPr>
      </w:pPr>
      <w:r w:rsidRPr="008F2627">
        <w:rPr>
          <w:rFonts w:ascii="Arial" w:hAnsi="Arial" w:cs="Arial"/>
          <w:sz w:val="20"/>
          <w:szCs w:val="20"/>
        </w:rPr>
        <w:t xml:space="preserve">To make it explicit that the resulting </w:t>
      </w:r>
      <m:oMath>
        <m:sSub>
          <m:sSubPr>
            <m:ctrlPr>
              <w:rPr>
                <w:rFonts w:ascii="Cambria Math" w:hAnsi="Cambria Math" w:cs="Arial"/>
                <w:b/>
                <w:bCs/>
                <w:i/>
                <w:sz w:val="20"/>
                <w:szCs w:val="20"/>
              </w:rPr>
            </m:ctrlPr>
          </m:sSubPr>
          <m:e>
            <m:r>
              <m:rPr>
                <m:sty m:val="b"/>
              </m:rPr>
              <w:rPr>
                <w:rFonts w:ascii="Cambria Math" w:hAnsi="Cambria Math" w:cs="Arial"/>
                <w:sz w:val="20"/>
                <w:szCs w:val="20"/>
              </w:rPr>
              <m:t>s</m:t>
            </m:r>
          </m:e>
          <m:sub>
            <m:r>
              <m:rPr>
                <m:sty m:val="bi"/>
              </m:rPr>
              <w:rPr>
                <w:rFonts w:ascii="Cambria Math" w:hAnsi="Cambria Math" w:cs="Arial"/>
                <w:sz w:val="20"/>
                <w:szCs w:val="20"/>
              </w:rPr>
              <m:t>t</m:t>
            </m:r>
          </m:sub>
        </m:sSub>
      </m:oMath>
      <w:r w:rsidRPr="008F2627">
        <w:rPr>
          <w:rFonts w:ascii="Arial" w:hAnsi="Arial" w:cs="Arial"/>
          <w:sz w:val="20"/>
          <w:szCs w:val="20"/>
        </w:rPr>
        <w:t xml:space="preserve"> will be a standard basis vector </w:t>
      </w:r>
      <m:oMath>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j</m:t>
            </m:r>
          </m:sub>
        </m:sSub>
      </m:oMath>
      <w:r w:rsidRPr="008F2627">
        <w:rPr>
          <w:rFonts w:ascii="Arial" w:hAnsi="Arial" w:cs="Arial"/>
          <w:sz w:val="20"/>
          <w:szCs w:val="20"/>
        </w:rPr>
        <w:t>, we can also express it as:</w:t>
      </w:r>
    </w:p>
    <w:p w14:paraId="11ECC69B" w14:textId="08184D25" w:rsidR="002B076D" w:rsidRPr="008F2627" w:rsidRDefault="00000000" w:rsidP="006F2623">
      <w:pPr>
        <w:spacing w:after="80"/>
        <w:ind w:firstLine="720"/>
        <w:jc w:val="both"/>
        <w:rPr>
          <w:rFonts w:ascii="Arial" w:hAnsi="Arial" w:cs="Arial"/>
          <w:sz w:val="20"/>
          <w:szCs w:val="20"/>
        </w:rPr>
      </w:pPr>
      <m:oMathPara>
        <m:oMath>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j</m:t>
              </m:r>
            </m:sub>
          </m:sSub>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lim>
              </m:limLow>
            </m:fName>
            <m:e>
              <m:r>
                <w:rPr>
                  <w:rFonts w:ascii="Cambria Math" w:hAnsi="Cambria Math" w:cs="Arial"/>
                  <w:sz w:val="20"/>
                  <w:szCs w:val="20"/>
                </w:rPr>
                <m:t xml:space="preserve"> </m:t>
              </m:r>
              <m:sSup>
                <m:sSupPr>
                  <m:ctrlPr>
                    <w:rPr>
                      <w:rFonts w:ascii="Cambria Math" w:hAnsi="Cambria Math" w:cs="Arial"/>
                      <w:b/>
                      <w:bCs/>
                      <w:i/>
                      <w:sz w:val="20"/>
                      <w:szCs w:val="20"/>
                    </w:rPr>
                  </m:ctrlPr>
                </m:sSupPr>
                <m:e>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i</m:t>
                      </m:r>
                    </m:sub>
                  </m:sSub>
                </m:e>
                <m:sup>
                  <m:r>
                    <m:rPr>
                      <m:sty m:val="bi"/>
                    </m:rPr>
                    <w:rPr>
                      <w:rFonts w:ascii="Cambria Math" w:hAnsi="Cambria Math" w:cs="Arial"/>
                      <w:sz w:val="20"/>
                      <w:szCs w:val="20"/>
                    </w:rPr>
                    <m:t>T</m:t>
                  </m:r>
                </m:sup>
              </m:sSup>
              <m:d>
                <m:dPr>
                  <m:begChr m:val="["/>
                  <m:endChr m:val="]"/>
                  <m:ctrlPr>
                    <w:rPr>
                      <w:rFonts w:ascii="Cambria Math" w:hAnsi="Cambria Math" w:cs="Arial"/>
                      <w:i/>
                      <w:sz w:val="20"/>
                      <w:szCs w:val="20"/>
                    </w:rPr>
                  </m:ctrlPr>
                </m:dPr>
                <m:e>
                  <m:r>
                    <w:rPr>
                      <w:rFonts w:ascii="Cambria Math" w:hAnsi="Cambria Math" w:cs="Arial"/>
                      <w:sz w:val="20"/>
                      <w:szCs w:val="20"/>
                    </w:rPr>
                    <m:t>2</m:t>
                  </m:r>
                  <m:sSup>
                    <m:sSupPr>
                      <m:ctrlPr>
                        <w:rPr>
                          <w:rFonts w:ascii="Cambria Math" w:hAnsi="Cambria Math" w:cs="Arial"/>
                          <w:b/>
                          <w:bCs/>
                          <w:i/>
                          <w:iCs/>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m:t>
                  </m:r>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r>
                    <w:rPr>
                      <w:rFonts w:ascii="Cambria Math" w:hAnsi="Cambria Math" w:cs="Arial"/>
                      <w:sz w:val="20"/>
                      <w:szCs w:val="20"/>
                    </w:rPr>
                    <m:t>-</m:t>
                  </m:r>
                  <m:r>
                    <m:rPr>
                      <m:sty m:val="bi"/>
                    </m:rPr>
                    <w:rPr>
                      <w:rFonts w:ascii="Cambria Math" w:hAnsi="Cambria Math" w:cs="Arial"/>
                      <w:sz w:val="20"/>
                      <w:szCs w:val="20"/>
                    </w:rPr>
                    <m:t>z</m:t>
                  </m:r>
                </m:e>
              </m:d>
            </m:e>
          </m:func>
        </m:oMath>
      </m:oMathPara>
    </w:p>
    <w:p w14:paraId="39170299" w14:textId="0DBB8537" w:rsidR="00BE104F" w:rsidRPr="008F2627" w:rsidRDefault="00BE104F" w:rsidP="006F2623">
      <w:pPr>
        <w:spacing w:after="80"/>
        <w:ind w:firstLine="720"/>
        <w:jc w:val="both"/>
        <w:rPr>
          <w:rFonts w:ascii="Arial" w:hAnsi="Arial" w:cs="Arial"/>
          <w:sz w:val="20"/>
          <w:szCs w:val="20"/>
        </w:rPr>
      </w:pPr>
      <w:r w:rsidRPr="008F2627">
        <w:rPr>
          <w:rFonts w:ascii="Arial" w:hAnsi="Arial" w:cs="Arial"/>
          <w:sz w:val="20"/>
          <w:szCs w:val="20"/>
        </w:rPr>
        <w:t>We can solve this without computing inner products; we only need to identify the index corresponding to the smallest component of the gradient, which is</w:t>
      </w:r>
      <w:r w:rsidRPr="008F2627">
        <w:rPr>
          <w:rFonts w:ascii="Arial" w:hAnsi="Arial" w:cs="Arial"/>
          <w:sz w:val="20"/>
          <w:szCs w:val="20"/>
        </w:rPr>
        <w:t>:</w:t>
      </w:r>
    </w:p>
    <w:p w14:paraId="4084A52C" w14:textId="531A4DE0" w:rsidR="0031026F" w:rsidRPr="008F2627" w:rsidRDefault="0031026F" w:rsidP="006F2623">
      <w:pPr>
        <w:spacing w:after="80"/>
        <w:ind w:firstLine="720"/>
        <w:jc w:val="both"/>
        <w:rPr>
          <w:rFonts w:ascii="Arial" w:hAnsi="Arial" w:cs="Arial"/>
          <w:sz w:val="20"/>
          <w:szCs w:val="20"/>
        </w:rPr>
      </w:pPr>
      <m:oMathPara>
        <m:oMath>
          <m:r>
            <w:rPr>
              <w:rFonts w:ascii="Cambria Math" w:hAnsi="Cambria Math" w:cs="Arial"/>
              <w:sz w:val="20"/>
              <w:szCs w:val="20"/>
            </w:rPr>
            <m:t>j=</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w:rPr>
                      <w:rFonts w:ascii="Cambria Math" w:hAnsi="Cambria Math" w:cs="Arial"/>
                      <w:sz w:val="20"/>
                      <w:szCs w:val="20"/>
                    </w:rPr>
                    <m:t>i∈{1,…,m}</m:t>
                  </m:r>
                </m:lim>
              </m:limLow>
            </m:fName>
            <m:e>
              <m:r>
                <w:rPr>
                  <w:rFonts w:ascii="Cambria Math" w:hAnsi="Cambria Math" w:cs="Arial"/>
                  <w:sz w:val="20"/>
                  <w:szCs w:val="20"/>
                </w:rPr>
                <m:t xml:space="preserve"> </m:t>
              </m:r>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r>
                        <w:rPr>
                          <w:rFonts w:ascii="Cambria Math" w:hAnsi="Cambria Math" w:cs="Arial"/>
                          <w:sz w:val="20"/>
                          <w:szCs w:val="20"/>
                        </w:rPr>
                        <m:t>2</m:t>
                      </m:r>
                      <m:sSup>
                        <m:sSupPr>
                          <m:ctrlPr>
                            <w:rPr>
                              <w:rFonts w:ascii="Cambria Math" w:hAnsi="Cambria Math" w:cs="Arial"/>
                              <w:b/>
                              <w:bCs/>
                              <w:i/>
                              <w:iCs/>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A</m:t>
                      </m:r>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r>
                        <w:rPr>
                          <w:rFonts w:ascii="Cambria Math" w:hAnsi="Cambria Math" w:cs="Arial"/>
                          <w:sz w:val="20"/>
                          <w:szCs w:val="20"/>
                        </w:rPr>
                        <m:t>-</m:t>
                      </m:r>
                      <m:r>
                        <m:rPr>
                          <m:sty m:val="bi"/>
                        </m:rPr>
                        <w:rPr>
                          <w:rFonts w:ascii="Cambria Math" w:hAnsi="Cambria Math" w:cs="Arial"/>
                          <w:sz w:val="20"/>
                          <w:szCs w:val="20"/>
                        </w:rPr>
                        <m:t>z</m:t>
                      </m:r>
                    </m:e>
                  </m:d>
                </m:e>
                <m:sub>
                  <m:r>
                    <w:rPr>
                      <w:rFonts w:ascii="Cambria Math" w:hAnsi="Cambria Math" w:cs="Arial"/>
                      <w:sz w:val="20"/>
                      <w:szCs w:val="20"/>
                    </w:rPr>
                    <m:t>i</m:t>
                  </m:r>
                </m:sub>
              </m:sSub>
            </m:e>
          </m:func>
        </m:oMath>
      </m:oMathPara>
    </w:p>
    <w:p w14:paraId="5F02B808" w14:textId="31647902" w:rsidR="0031026F" w:rsidRPr="008F2627" w:rsidRDefault="0031026F" w:rsidP="006F2623">
      <w:pPr>
        <w:spacing w:after="80"/>
        <w:ind w:firstLine="720"/>
        <w:jc w:val="both"/>
        <w:rPr>
          <w:rFonts w:ascii="Arial" w:hAnsi="Arial" w:cs="Arial"/>
          <w:sz w:val="20"/>
          <w:szCs w:val="20"/>
        </w:rPr>
      </w:pPr>
      <w:r w:rsidRPr="008F2627">
        <w:rPr>
          <w:rFonts w:ascii="Arial" w:hAnsi="Arial" w:cs="Arial"/>
          <w:sz w:val="20"/>
          <w:szCs w:val="20"/>
        </w:rPr>
        <w:t>Given these considerations, the general update step for the Frank-Wolfe algorithm thus specializes to</w:t>
      </w:r>
      <w:r w:rsidR="00BE104F" w:rsidRPr="008F2627">
        <w:rPr>
          <w:rFonts w:ascii="Arial" w:hAnsi="Arial" w:cs="Arial"/>
          <w:sz w:val="20"/>
          <w:szCs w:val="20"/>
        </w:rPr>
        <w:t>:</w:t>
      </w:r>
    </w:p>
    <w:p w14:paraId="015EFD0C" w14:textId="449E8973" w:rsidR="0031026F" w:rsidRPr="008F2627" w:rsidRDefault="00000000" w:rsidP="006F2623">
      <w:pPr>
        <w:spacing w:after="80"/>
        <w:ind w:firstLine="720"/>
        <w:jc w:val="both"/>
        <w:rPr>
          <w:rFonts w:ascii="Arial" w:hAnsi="Arial" w:cs="Arial"/>
          <w:sz w:val="20"/>
          <w:szCs w:val="20"/>
        </w:rPr>
      </w:pPr>
      <m:oMathPara>
        <m:oMath>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t+1</m:t>
              </m:r>
            </m:sub>
          </m:sSub>
          <m:r>
            <w:rPr>
              <w:rFonts w:ascii="Cambria Math" w:hAnsi="Cambria Math" w:cs="Arial"/>
              <w:sz w:val="20"/>
              <w:szCs w:val="20"/>
            </w:rPr>
            <m:t>=</m:t>
          </m:r>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t</m:t>
              </m:r>
            </m:sub>
          </m:sSub>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j</m:t>
                  </m:r>
                </m:sub>
              </m:sSub>
              <m:r>
                <w:rPr>
                  <w:rFonts w:ascii="Cambria Math" w:hAnsi="Cambria Math" w:cs="Arial"/>
                  <w:sz w:val="20"/>
                  <w:szCs w:val="20"/>
                </w:rPr>
                <m:t>-</m:t>
              </m:r>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e>
          </m:d>
        </m:oMath>
      </m:oMathPara>
    </w:p>
    <w:p w14:paraId="0859E738" w14:textId="0AEA888B" w:rsidR="00BE104F" w:rsidRPr="008F2627" w:rsidRDefault="00BE104F" w:rsidP="006F2623">
      <w:pPr>
        <w:spacing w:after="80"/>
        <w:ind w:firstLine="720"/>
        <w:jc w:val="both"/>
        <w:rPr>
          <w:rFonts w:ascii="Arial" w:hAnsi="Arial" w:cs="Arial"/>
          <w:sz w:val="20"/>
          <w:szCs w:val="20"/>
        </w:rPr>
      </w:pPr>
      <w:r w:rsidRPr="008F2627">
        <w:rPr>
          <w:rFonts w:ascii="Arial" w:hAnsi="Arial" w:cs="Arial"/>
          <w:sz w:val="20"/>
          <w:szCs w:val="20"/>
        </w:rPr>
        <w:t>In conclusion, solving the dual MEB problem can be fairly straightforward by applying the original Frank-Wolfe algorithm and its variations. In this project, we examined, implemented, and compared three different versions of the Frank-Wolfe algorithm. Next, we will introduce each of these algorithms and present our results by applying them to address the MEB problem in the context of anomaly detection.</w:t>
      </w:r>
    </w:p>
    <w:p w14:paraId="687E872A" w14:textId="0A020D21" w:rsidR="008048A0" w:rsidRDefault="008048A0" w:rsidP="006F2623">
      <w:pPr>
        <w:spacing w:after="80"/>
        <w:jc w:val="both"/>
        <w:rPr>
          <w:rFonts w:ascii="Arial" w:hAnsi="Arial" w:cs="Arial"/>
          <w:sz w:val="20"/>
          <w:szCs w:val="20"/>
        </w:rPr>
      </w:pPr>
    </w:p>
    <w:p w14:paraId="0BBE5E18" w14:textId="212C6D8D" w:rsidR="006F2623" w:rsidRDefault="006F2623" w:rsidP="006F2623">
      <w:pPr>
        <w:spacing w:after="80"/>
        <w:jc w:val="both"/>
        <w:rPr>
          <w:rFonts w:ascii="Arial" w:hAnsi="Arial" w:cs="Arial"/>
          <w:sz w:val="20"/>
          <w:szCs w:val="20"/>
        </w:rPr>
      </w:pPr>
    </w:p>
    <w:p w14:paraId="407381DB" w14:textId="2A497AEA" w:rsidR="006F2623" w:rsidRDefault="006F2623" w:rsidP="006F2623">
      <w:pPr>
        <w:spacing w:after="80"/>
        <w:jc w:val="both"/>
        <w:rPr>
          <w:rFonts w:ascii="Arial" w:hAnsi="Arial" w:cs="Arial"/>
          <w:sz w:val="20"/>
          <w:szCs w:val="20"/>
        </w:rPr>
      </w:pPr>
    </w:p>
    <w:p w14:paraId="5FFD1A01" w14:textId="0BDB7EA5" w:rsidR="006F2623" w:rsidRDefault="006F2623" w:rsidP="006F2623">
      <w:pPr>
        <w:spacing w:after="80"/>
        <w:jc w:val="both"/>
        <w:rPr>
          <w:rFonts w:ascii="Arial" w:hAnsi="Arial" w:cs="Arial"/>
          <w:sz w:val="20"/>
          <w:szCs w:val="20"/>
        </w:rPr>
      </w:pPr>
    </w:p>
    <w:p w14:paraId="7ECE2174" w14:textId="5E99407E" w:rsidR="008048A0" w:rsidRPr="00262A46" w:rsidRDefault="008048A0" w:rsidP="00262A46">
      <w:pPr>
        <w:pStyle w:val="Heading2"/>
        <w:jc w:val="center"/>
        <w:rPr>
          <w:rFonts w:ascii="Arial" w:hAnsi="Arial" w:cs="Arial"/>
          <w:color w:val="auto"/>
          <w:sz w:val="24"/>
          <w:szCs w:val="24"/>
        </w:rPr>
      </w:pPr>
      <w:r w:rsidRPr="00262A46">
        <w:rPr>
          <w:rFonts w:ascii="Arial" w:hAnsi="Arial" w:cs="Arial"/>
          <w:color w:val="auto"/>
          <w:sz w:val="24"/>
          <w:szCs w:val="24"/>
        </w:rPr>
        <w:lastRenderedPageBreak/>
        <w:t>Away-steps Frank-Wolfe algorithm</w:t>
      </w:r>
    </w:p>
    <w:p w14:paraId="51F26198" w14:textId="77777777" w:rsidR="00262A46" w:rsidRDefault="00262A46" w:rsidP="006F2623">
      <w:pPr>
        <w:spacing w:after="80"/>
        <w:ind w:firstLine="720"/>
        <w:jc w:val="both"/>
        <w:rPr>
          <w:rFonts w:ascii="Arial" w:hAnsi="Arial" w:cs="Arial"/>
          <w:sz w:val="20"/>
          <w:szCs w:val="20"/>
        </w:rPr>
      </w:pPr>
    </w:p>
    <w:p w14:paraId="37FDB12F" w14:textId="00C64930" w:rsidR="00A123D3" w:rsidRDefault="00732FC9" w:rsidP="006F2623">
      <w:pPr>
        <w:spacing w:after="80"/>
        <w:ind w:firstLine="720"/>
        <w:jc w:val="both"/>
        <w:rPr>
          <w:rFonts w:ascii="Arial" w:hAnsi="Arial" w:cs="Arial"/>
          <w:sz w:val="20"/>
          <w:szCs w:val="20"/>
        </w:rPr>
      </w:pPr>
      <w:r w:rsidRPr="008F2627">
        <w:rPr>
          <w:rFonts w:ascii="Arial" w:hAnsi="Arial" w:cs="Arial"/>
          <w:sz w:val="20"/>
          <w:szCs w:val="20"/>
        </w:rPr>
        <w:t xml:space="preserve">The convergence rate of the original Frank Wolfe algorithm is known to be slow (sublinear) when the solution lies </w:t>
      </w:r>
      <w:r w:rsidR="006F2623">
        <w:rPr>
          <w:rFonts w:ascii="Arial" w:hAnsi="Arial" w:cs="Arial"/>
          <w:sz w:val="20"/>
          <w:szCs w:val="20"/>
        </w:rPr>
        <w:t>on</w:t>
      </w:r>
      <w:r w:rsidRPr="008F2627">
        <w:rPr>
          <w:rFonts w:ascii="Arial" w:hAnsi="Arial" w:cs="Arial"/>
          <w:sz w:val="20"/>
          <w:szCs w:val="20"/>
        </w:rPr>
        <w:t xml:space="preserve"> the boundary. A </w:t>
      </w:r>
      <w:r w:rsidR="006F2623" w:rsidRPr="006F2623">
        <w:rPr>
          <w:rFonts w:ascii="Arial" w:hAnsi="Arial" w:cs="Arial"/>
          <w:sz w:val="20"/>
          <w:szCs w:val="20"/>
        </w:rPr>
        <w:t xml:space="preserve">simple improvement </w:t>
      </w:r>
      <w:r w:rsidRPr="008F2627">
        <w:rPr>
          <w:rFonts w:ascii="Arial" w:hAnsi="Arial" w:cs="Arial"/>
          <w:sz w:val="20"/>
          <w:szCs w:val="20"/>
        </w:rPr>
        <w:t xml:space="preserve">is to </w:t>
      </w:r>
      <w:r w:rsidR="006F2623" w:rsidRPr="006F2623">
        <w:rPr>
          <w:rFonts w:ascii="Arial" w:hAnsi="Arial" w:cs="Arial"/>
          <w:sz w:val="20"/>
          <w:szCs w:val="20"/>
        </w:rPr>
        <w:t xml:space="preserve">introduce </w:t>
      </w:r>
      <w:r w:rsidRPr="008F2627">
        <w:rPr>
          <w:rFonts w:ascii="Arial" w:hAnsi="Arial" w:cs="Arial"/>
          <w:sz w:val="20"/>
          <w:szCs w:val="20"/>
        </w:rPr>
        <w:t xml:space="preserve">the possibility </w:t>
      </w:r>
      <w:r w:rsidR="006F2623">
        <w:rPr>
          <w:rFonts w:ascii="Arial" w:hAnsi="Arial" w:cs="Arial"/>
          <w:sz w:val="20"/>
          <w:szCs w:val="20"/>
        </w:rPr>
        <w:t>of taking</w:t>
      </w:r>
      <w:r w:rsidRPr="008F2627">
        <w:rPr>
          <w:rFonts w:ascii="Arial" w:hAnsi="Arial" w:cs="Arial"/>
          <w:sz w:val="20"/>
          <w:szCs w:val="20"/>
        </w:rPr>
        <w:t xml:space="preserve"> ‘away steps’ during optimization, an operation that importantly does not require a feasibility oracle</w:t>
      </w:r>
      <w:r w:rsidR="00A123D3" w:rsidRPr="008F2627">
        <w:rPr>
          <w:rFonts w:ascii="Arial" w:hAnsi="Arial" w:cs="Arial"/>
          <w:sz w:val="20"/>
          <w:szCs w:val="20"/>
        </w:rPr>
        <w:t xml:space="preserve">. The away-steps variant of the Frank-Wolfe algorithm, </w:t>
      </w:r>
      <w:r w:rsidR="006F2623">
        <w:rPr>
          <w:rFonts w:ascii="Arial" w:hAnsi="Arial" w:cs="Arial"/>
          <w:sz w:val="20"/>
          <w:szCs w:val="20"/>
        </w:rPr>
        <w:t>which</w:t>
      </w:r>
      <w:r w:rsidR="00A123D3" w:rsidRPr="008F2627">
        <w:rPr>
          <w:rFonts w:ascii="Arial" w:hAnsi="Arial" w:cs="Arial"/>
          <w:sz w:val="20"/>
          <w:szCs w:val="20"/>
        </w:rPr>
        <w:t xml:space="preserve"> can also remove weight from ‘bad’ atoms in the current active set, was proposed by P. Wolfe. The precise method is </w:t>
      </w:r>
      <w:r w:rsidR="006F2623">
        <w:rPr>
          <w:rFonts w:ascii="Arial" w:hAnsi="Arial" w:cs="Arial"/>
          <w:sz w:val="20"/>
          <w:szCs w:val="20"/>
        </w:rPr>
        <w:t>outlined</w:t>
      </w:r>
      <w:r w:rsidR="00A123D3" w:rsidRPr="008F2627">
        <w:rPr>
          <w:rFonts w:ascii="Arial" w:hAnsi="Arial" w:cs="Arial"/>
          <w:sz w:val="20"/>
          <w:szCs w:val="20"/>
        </w:rPr>
        <w:t xml:space="preserve"> below in Algorithm 1.</w:t>
      </w:r>
    </w:p>
    <w:p w14:paraId="2CBF329E" w14:textId="3BC18179" w:rsidR="009F534B" w:rsidRDefault="008048A0" w:rsidP="006F2623">
      <w:pPr>
        <w:spacing w:after="80"/>
        <w:ind w:firstLine="720"/>
        <w:jc w:val="both"/>
        <w:rPr>
          <w:rFonts w:ascii="Arial" w:hAnsi="Arial" w:cs="Arial"/>
          <w:sz w:val="20"/>
          <w:szCs w:val="20"/>
        </w:rPr>
      </w:pPr>
      <w:r w:rsidRPr="008F2627">
        <w:rPr>
          <w:rFonts w:ascii="Arial" w:hAnsi="Arial" w:cs="Arial"/>
          <w:sz w:val="20"/>
          <w:szCs w:val="20"/>
        </w:rPr>
        <w:t xml:space="preserve">When the optimal solution lies </w:t>
      </w:r>
      <w:r w:rsidR="006F2623">
        <w:rPr>
          <w:rFonts w:ascii="Arial" w:hAnsi="Arial" w:cs="Arial"/>
          <w:sz w:val="20"/>
          <w:szCs w:val="20"/>
        </w:rPr>
        <w:t>on</w:t>
      </w:r>
      <w:r w:rsidRPr="008F2627">
        <w:rPr>
          <w:rFonts w:ascii="Arial" w:hAnsi="Arial" w:cs="Arial"/>
          <w:sz w:val="20"/>
          <w:szCs w:val="20"/>
        </w:rPr>
        <w:t xml:space="preserve"> the boundary</w:t>
      </w:r>
      <w:r w:rsidR="00362AB8" w:rsidRPr="008F2627">
        <w:rPr>
          <w:rFonts w:ascii="Arial" w:hAnsi="Arial" w:cs="Arial"/>
          <w:sz w:val="20"/>
          <w:szCs w:val="20"/>
        </w:rPr>
        <w:t xml:space="preserve"> of </w:t>
      </w:r>
      <m:oMath>
        <m:r>
          <m:rPr>
            <m:sty m:val="bi"/>
          </m:rPr>
          <w:rPr>
            <w:rFonts w:ascii="Cambria Math" w:hAnsi="Cambria Math" w:cs="Arial"/>
            <w:sz w:val="20"/>
            <w:szCs w:val="20"/>
          </w:rPr>
          <m:t>C</m:t>
        </m:r>
        <m:r>
          <w:rPr>
            <w:rFonts w:ascii="Cambria Math" w:hAnsi="Cambria Math" w:cs="Arial"/>
            <w:sz w:val="20"/>
            <w:szCs w:val="20"/>
          </w:rPr>
          <m:t>=conv</m:t>
        </m:r>
        <m:d>
          <m:dPr>
            <m:ctrlPr>
              <w:rPr>
                <w:rFonts w:ascii="Cambria Math" w:hAnsi="Cambria Math" w:cs="Arial"/>
                <w:i/>
                <w:sz w:val="20"/>
                <w:szCs w:val="20"/>
              </w:rPr>
            </m:ctrlPr>
          </m:dPr>
          <m:e>
            <m:r>
              <w:rPr>
                <w:rFonts w:ascii="Cambria Math" w:hAnsi="Cambria Math" w:cs="Arial"/>
                <w:sz w:val="20"/>
                <w:szCs w:val="20"/>
              </w:rPr>
              <m:t>{</m:t>
            </m:r>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1</m:t>
                </m:r>
              </m:sub>
            </m:sSub>
            <m:r>
              <w:rPr>
                <w:rFonts w:ascii="Cambria Math" w:hAnsi="Cambria Math" w:cs="Arial"/>
                <w:sz w:val="20"/>
                <w:szCs w:val="20"/>
              </w:rPr>
              <m:t xml:space="preserve">, …, </m:t>
            </m:r>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n</m:t>
                </m:r>
              </m:sub>
            </m:sSub>
            <m:r>
              <w:rPr>
                <w:rFonts w:ascii="Cambria Math" w:hAnsi="Cambria Math" w:cs="Arial"/>
                <w:sz w:val="20"/>
                <w:szCs w:val="20"/>
              </w:rPr>
              <m:t>}</m:t>
            </m:r>
          </m:e>
        </m:d>
      </m:oMath>
      <w:r w:rsidRPr="003419AE">
        <w:rPr>
          <w:rFonts w:ascii="Arial" w:hAnsi="Arial" w:cs="Arial"/>
          <w:sz w:val="20"/>
          <w:szCs w:val="20"/>
        </w:rPr>
        <w:t xml:space="preserve">, </w:t>
      </w:r>
      <w:r w:rsidRPr="008F2627">
        <w:rPr>
          <w:rFonts w:ascii="Arial" w:hAnsi="Arial" w:cs="Arial"/>
          <w:sz w:val="20"/>
          <w:szCs w:val="20"/>
        </w:rPr>
        <w:t xml:space="preserve">the iterates of the classical FW algorithm </w:t>
      </w:r>
      <w:r w:rsidR="006F2623">
        <w:rPr>
          <w:rFonts w:ascii="Arial" w:hAnsi="Arial" w:cs="Arial"/>
          <w:sz w:val="20"/>
          <w:szCs w:val="20"/>
        </w:rPr>
        <w:t>start</w:t>
      </w:r>
      <w:r w:rsidRPr="008F2627">
        <w:rPr>
          <w:rFonts w:ascii="Arial" w:hAnsi="Arial" w:cs="Arial"/>
          <w:sz w:val="20"/>
          <w:szCs w:val="20"/>
        </w:rPr>
        <w:t xml:space="preserve"> to zig-zag between the vertices defining the face containing the </w:t>
      </w:r>
      <w:r w:rsidR="00A123D3" w:rsidRPr="008F2627">
        <w:rPr>
          <w:rFonts w:ascii="Arial" w:hAnsi="Arial" w:cs="Arial"/>
          <w:sz w:val="20"/>
          <w:szCs w:val="20"/>
        </w:rPr>
        <w:t xml:space="preserve">optimal </w:t>
      </w:r>
      <w:r w:rsidRPr="008F2627">
        <w:rPr>
          <w:rFonts w:ascii="Arial" w:hAnsi="Arial" w:cs="Arial"/>
          <w:sz w:val="20"/>
          <w:szCs w:val="20"/>
        </w:rPr>
        <w:t>solution</w:t>
      </w:r>
      <w:r w:rsidR="006F2623">
        <w:rPr>
          <w:rFonts w:ascii="Arial" w:hAnsi="Arial" w:cs="Arial"/>
          <w:sz w:val="20"/>
          <w:szCs w:val="20"/>
        </w:rPr>
        <w:t xml:space="preserve">. </w:t>
      </w:r>
      <w:r w:rsidR="006F2623" w:rsidRPr="006F2623">
        <w:rPr>
          <w:rFonts w:ascii="Arial" w:hAnsi="Arial" w:cs="Arial"/>
          <w:sz w:val="20"/>
          <w:szCs w:val="20"/>
        </w:rPr>
        <w:t>This</w:t>
      </w:r>
      <w:r w:rsidR="006F2623">
        <w:rPr>
          <w:rFonts w:ascii="Arial" w:hAnsi="Arial" w:cs="Arial"/>
          <w:sz w:val="20"/>
          <w:szCs w:val="20"/>
        </w:rPr>
        <w:t xml:space="preserve"> </w:t>
      </w:r>
      <w:r w:rsidR="006F2623" w:rsidRPr="006F2623">
        <w:rPr>
          <w:rFonts w:ascii="Arial" w:hAnsi="Arial" w:cs="Arial"/>
          <w:sz w:val="20"/>
          <w:szCs w:val="20"/>
        </w:rPr>
        <w:t xml:space="preserve">results in a slow convergence rate </w:t>
      </w:r>
      <w:r w:rsidR="006F2623">
        <w:rPr>
          <w:rFonts w:ascii="Arial" w:hAnsi="Arial" w:cs="Arial"/>
          <w:sz w:val="20"/>
          <w:szCs w:val="20"/>
        </w:rPr>
        <w:t>(</w:t>
      </w:r>
      <w:r w:rsidR="006F2623" w:rsidRPr="006F2623">
        <w:rPr>
          <w:rFonts w:ascii="Arial" w:hAnsi="Arial" w:cs="Arial"/>
          <w:sz w:val="20"/>
          <w:szCs w:val="20"/>
        </w:rPr>
        <w:t>sublinear</w:t>
      </w:r>
      <w:r w:rsidR="006F2623">
        <w:rPr>
          <w:rFonts w:ascii="Arial" w:hAnsi="Arial" w:cs="Arial"/>
          <w:sz w:val="20"/>
          <w:szCs w:val="20"/>
        </w:rPr>
        <w:t>)</w:t>
      </w:r>
      <w:r w:rsidR="006F2623" w:rsidRPr="006F2623">
        <w:rPr>
          <w:rFonts w:ascii="Arial" w:hAnsi="Arial" w:cs="Arial"/>
          <w:sz w:val="20"/>
          <w:szCs w:val="20"/>
        </w:rPr>
        <w:t>.</w:t>
      </w:r>
    </w:p>
    <w:p w14:paraId="65390404" w14:textId="77777777" w:rsidR="003419AE" w:rsidRDefault="00CC5AD0" w:rsidP="003419AE">
      <w:pPr>
        <w:keepNext/>
        <w:spacing w:after="80"/>
        <w:jc w:val="center"/>
      </w:pPr>
      <w:r w:rsidRPr="00CC5AD0">
        <w:rPr>
          <w:rFonts w:ascii="Arial" w:hAnsi="Arial" w:cs="Arial"/>
          <w:sz w:val="20"/>
          <w:szCs w:val="20"/>
        </w:rPr>
        <w:drawing>
          <wp:inline distT="0" distB="0" distL="0" distR="0" wp14:anchorId="1C65437A" wp14:editId="3A57ACCB">
            <wp:extent cx="3933092" cy="1376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88" r="32932"/>
                    <a:stretch/>
                  </pic:blipFill>
                  <pic:spPr bwMode="auto">
                    <a:xfrm>
                      <a:off x="0" y="0"/>
                      <a:ext cx="3933483" cy="1376680"/>
                    </a:xfrm>
                    <a:prstGeom prst="rect">
                      <a:avLst/>
                    </a:prstGeom>
                    <a:ln>
                      <a:noFill/>
                    </a:ln>
                    <a:extLst>
                      <a:ext uri="{53640926-AAD7-44D8-BBD7-CCE9431645EC}">
                        <a14:shadowObscured xmlns:a14="http://schemas.microsoft.com/office/drawing/2010/main"/>
                      </a:ext>
                    </a:extLst>
                  </pic:spPr>
                </pic:pic>
              </a:graphicData>
            </a:graphic>
          </wp:inline>
        </w:drawing>
      </w:r>
    </w:p>
    <w:p w14:paraId="47A2E79E" w14:textId="64817E7B" w:rsidR="00295165" w:rsidRPr="00FC1E2B" w:rsidRDefault="003419AE" w:rsidP="003419AE">
      <w:pPr>
        <w:pStyle w:val="Caption"/>
        <w:jc w:val="center"/>
        <w:rPr>
          <w:rFonts w:ascii="Arial" w:hAnsi="Arial" w:cs="Arial"/>
        </w:rPr>
      </w:pPr>
      <w:r w:rsidRPr="00FC1E2B">
        <w:rPr>
          <w:rFonts w:ascii="Arial" w:hAnsi="Arial" w:cs="Arial"/>
        </w:rPr>
        <w:t xml:space="preserve">Figure </w:t>
      </w:r>
      <w:r w:rsidRPr="00FC1E2B">
        <w:rPr>
          <w:rFonts w:ascii="Arial" w:hAnsi="Arial" w:cs="Arial"/>
        </w:rPr>
        <w:fldChar w:fldCharType="begin"/>
      </w:r>
      <w:r w:rsidRPr="00FC1E2B">
        <w:rPr>
          <w:rFonts w:ascii="Arial" w:hAnsi="Arial" w:cs="Arial"/>
        </w:rPr>
        <w:instrText xml:space="preserve"> SEQ Figure \* ARABIC </w:instrText>
      </w:r>
      <w:r w:rsidRPr="00FC1E2B">
        <w:rPr>
          <w:rFonts w:ascii="Arial" w:hAnsi="Arial" w:cs="Arial"/>
        </w:rPr>
        <w:fldChar w:fldCharType="separate"/>
      </w:r>
      <w:r w:rsidRPr="00FC1E2B">
        <w:rPr>
          <w:rFonts w:ascii="Arial" w:hAnsi="Arial" w:cs="Arial"/>
          <w:noProof/>
        </w:rPr>
        <w:t>1</w:t>
      </w:r>
      <w:r w:rsidRPr="00FC1E2B">
        <w:rPr>
          <w:rFonts w:ascii="Arial" w:hAnsi="Arial" w:cs="Arial"/>
        </w:rPr>
        <w:fldChar w:fldCharType="end"/>
      </w:r>
      <w:r w:rsidRPr="00FC1E2B">
        <w:rPr>
          <w:rFonts w:ascii="Arial" w:hAnsi="Arial" w:cs="Arial"/>
        </w:rPr>
        <w:t xml:space="preserve">: </w:t>
      </w:r>
      <w:r w:rsidRPr="00FC1E2B">
        <w:rPr>
          <w:rFonts w:ascii="Arial" w:hAnsi="Arial" w:cs="Arial"/>
        </w:rPr>
        <w:t xml:space="preserve">(left) The FW algorithm zig-zags when the solution </w:t>
      </w:r>
      <m:oMath>
        <m:sSup>
          <m:sSupPr>
            <m:ctrlPr>
              <w:rPr>
                <w:rFonts w:ascii="Cambria Math" w:hAnsi="Cambria Math" w:cs="Arial"/>
                <w:b/>
                <w:bCs/>
                <w:iCs w:val="0"/>
                <w:color w:val="auto"/>
              </w:rPr>
            </m:ctrlPr>
          </m:sSupPr>
          <m:e>
            <m:r>
              <m:rPr>
                <m:sty m:val="bi"/>
              </m:rPr>
              <w:rPr>
                <w:rFonts w:ascii="Cambria Math" w:hAnsi="Cambria Math" w:cs="Arial"/>
              </w:rPr>
              <m:t>u</m:t>
            </m:r>
          </m:e>
          <m:sup>
            <m:r>
              <m:rPr>
                <m:sty m:val="b"/>
              </m:rPr>
              <w:rPr>
                <w:rFonts w:ascii="Cambria Math" w:hAnsi="Cambria Math" w:cs="Arial"/>
              </w:rPr>
              <m:t>*</m:t>
            </m:r>
          </m:sup>
        </m:sSup>
      </m:oMath>
      <w:r w:rsidRPr="00FC1E2B">
        <w:rPr>
          <w:rFonts w:ascii="Arial" w:hAnsi="Arial" w:cs="Arial"/>
        </w:rPr>
        <w:t xml:space="preserve"> lies on the boundary. (middle) Adding the possibility of an away step mitigates this problem. (right) As an alternative, a pairwise FW step.</w:t>
      </w:r>
    </w:p>
    <w:p w14:paraId="69B4039D" w14:textId="39FB89C8" w:rsidR="00295165" w:rsidRDefault="008048A0" w:rsidP="00295165">
      <w:pPr>
        <w:spacing w:after="80"/>
        <w:ind w:firstLine="720"/>
        <w:jc w:val="both"/>
        <w:rPr>
          <w:rFonts w:ascii="Arial" w:hAnsi="Arial" w:cs="Arial"/>
          <w:sz w:val="20"/>
          <w:szCs w:val="20"/>
        </w:rPr>
      </w:pPr>
      <w:r w:rsidRPr="008F2627">
        <w:rPr>
          <w:rFonts w:ascii="Arial" w:hAnsi="Arial" w:cs="Arial"/>
          <w:sz w:val="20"/>
          <w:szCs w:val="20"/>
        </w:rPr>
        <w:t xml:space="preserve">To address the zig-zagging </w:t>
      </w:r>
      <w:r w:rsidR="006F2623">
        <w:rPr>
          <w:rFonts w:ascii="Arial" w:hAnsi="Arial" w:cs="Arial"/>
          <w:sz w:val="20"/>
          <w:szCs w:val="20"/>
        </w:rPr>
        <w:t>issue</w:t>
      </w:r>
      <w:r w:rsidRPr="008F2627">
        <w:rPr>
          <w:rFonts w:ascii="Arial" w:hAnsi="Arial" w:cs="Arial"/>
          <w:sz w:val="20"/>
          <w:szCs w:val="20"/>
        </w:rPr>
        <w:t xml:space="preserve"> </w:t>
      </w:r>
      <w:r w:rsidR="006F2623">
        <w:rPr>
          <w:rFonts w:ascii="Arial" w:hAnsi="Arial" w:cs="Arial"/>
          <w:sz w:val="20"/>
          <w:szCs w:val="20"/>
        </w:rPr>
        <w:t>in the</w:t>
      </w:r>
      <w:r w:rsidRPr="008F2627">
        <w:rPr>
          <w:rFonts w:ascii="Arial" w:hAnsi="Arial" w:cs="Arial"/>
          <w:sz w:val="20"/>
          <w:szCs w:val="20"/>
        </w:rPr>
        <w:t xml:space="preserve"> FW</w:t>
      </w:r>
      <w:r w:rsidR="006F2623">
        <w:rPr>
          <w:rFonts w:ascii="Arial" w:hAnsi="Arial" w:cs="Arial"/>
          <w:sz w:val="20"/>
          <w:szCs w:val="20"/>
        </w:rPr>
        <w:t xml:space="preserve"> algorithm</w:t>
      </w:r>
      <w:r w:rsidRPr="008F2627">
        <w:rPr>
          <w:rFonts w:ascii="Arial" w:hAnsi="Arial" w:cs="Arial"/>
          <w:sz w:val="20"/>
          <w:szCs w:val="20"/>
        </w:rPr>
        <w:t xml:space="preserve">, Wolfe proposed </w:t>
      </w:r>
      <w:r w:rsidR="006F2623">
        <w:rPr>
          <w:rFonts w:ascii="Arial" w:hAnsi="Arial" w:cs="Arial"/>
          <w:sz w:val="20"/>
          <w:szCs w:val="20"/>
        </w:rPr>
        <w:t>adding</w:t>
      </w:r>
      <w:r w:rsidRPr="008F2627">
        <w:rPr>
          <w:rFonts w:ascii="Arial" w:hAnsi="Arial" w:cs="Arial"/>
          <w:sz w:val="20"/>
          <w:szCs w:val="20"/>
        </w:rPr>
        <w:t xml:space="preserve"> the possibility </w:t>
      </w:r>
      <w:r w:rsidR="006F2623">
        <w:rPr>
          <w:rFonts w:ascii="Arial" w:hAnsi="Arial" w:cs="Arial"/>
          <w:sz w:val="20"/>
          <w:szCs w:val="20"/>
        </w:rPr>
        <w:t>of</w:t>
      </w:r>
      <w:r w:rsidRPr="008F2627">
        <w:rPr>
          <w:rFonts w:ascii="Arial" w:hAnsi="Arial" w:cs="Arial"/>
          <w:sz w:val="20"/>
          <w:szCs w:val="20"/>
        </w:rPr>
        <w:t xml:space="preserve"> mov</w:t>
      </w:r>
      <w:r w:rsidR="006F2623">
        <w:rPr>
          <w:rFonts w:ascii="Arial" w:hAnsi="Arial" w:cs="Arial"/>
          <w:sz w:val="20"/>
          <w:szCs w:val="20"/>
        </w:rPr>
        <w:t>ing</w:t>
      </w:r>
      <w:r w:rsidRPr="008F2627">
        <w:rPr>
          <w:rFonts w:ascii="Arial" w:hAnsi="Arial" w:cs="Arial"/>
          <w:sz w:val="20"/>
          <w:szCs w:val="20"/>
        </w:rPr>
        <w:t xml:space="preserve"> away from an active atom in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00A123D3" w:rsidRPr="008F2627">
        <w:rPr>
          <w:rFonts w:ascii="Arial" w:hAnsi="Arial" w:cs="Arial"/>
          <w:sz w:val="20"/>
          <w:szCs w:val="20"/>
        </w:rPr>
        <w:t xml:space="preserve"> </w:t>
      </w:r>
      <w:r w:rsidRPr="008F2627">
        <w:rPr>
          <w:rFonts w:ascii="Arial" w:hAnsi="Arial" w:cs="Arial"/>
          <w:sz w:val="20"/>
          <w:szCs w:val="20"/>
        </w:rPr>
        <w:t>(</w:t>
      </w:r>
      <w:r w:rsidR="006F2623" w:rsidRPr="006F2623">
        <w:rPr>
          <w:rFonts w:ascii="Arial" w:hAnsi="Arial" w:cs="Arial"/>
          <w:sz w:val="20"/>
          <w:szCs w:val="20"/>
        </w:rPr>
        <w:t>as shown in the middle of Figure 1</w:t>
      </w:r>
      <w:r w:rsidRPr="008F2627">
        <w:rPr>
          <w:rFonts w:ascii="Arial" w:hAnsi="Arial" w:cs="Arial"/>
          <w:sz w:val="20"/>
          <w:szCs w:val="20"/>
        </w:rPr>
        <w:t>)</w:t>
      </w:r>
      <w:r w:rsidR="006F2623">
        <w:rPr>
          <w:rFonts w:ascii="Arial" w:hAnsi="Arial" w:cs="Arial"/>
          <w:sz w:val="20"/>
          <w:szCs w:val="20"/>
        </w:rPr>
        <w:t>. T</w:t>
      </w:r>
      <w:r w:rsidRPr="008F2627">
        <w:rPr>
          <w:rFonts w:ascii="Arial" w:hAnsi="Arial" w:cs="Arial"/>
          <w:sz w:val="20"/>
          <w:szCs w:val="20"/>
        </w:rPr>
        <w:t xml:space="preserve">his simple modification is sufficient to </w:t>
      </w:r>
      <w:r w:rsidR="006F2623">
        <w:rPr>
          <w:rFonts w:ascii="Arial" w:hAnsi="Arial" w:cs="Arial"/>
          <w:sz w:val="20"/>
          <w:szCs w:val="20"/>
        </w:rPr>
        <w:t>achieve</w:t>
      </w:r>
      <w:r w:rsidRPr="008F2627">
        <w:rPr>
          <w:rFonts w:ascii="Arial" w:hAnsi="Arial" w:cs="Arial"/>
          <w:sz w:val="20"/>
          <w:szCs w:val="20"/>
        </w:rPr>
        <w:t xml:space="preserve"> </w:t>
      </w:r>
      <w:r w:rsidR="006F2623">
        <w:rPr>
          <w:rFonts w:ascii="Arial" w:hAnsi="Arial" w:cs="Arial"/>
          <w:sz w:val="20"/>
          <w:szCs w:val="20"/>
        </w:rPr>
        <w:t>l</w:t>
      </w:r>
      <w:r w:rsidR="006F2623" w:rsidRPr="006F2623">
        <w:rPr>
          <w:rFonts w:ascii="Arial" w:hAnsi="Arial" w:cs="Arial"/>
          <w:sz w:val="20"/>
          <w:szCs w:val="20"/>
        </w:rPr>
        <w:t>inear convergence for strongly convex</w:t>
      </w:r>
      <w:r w:rsidR="006F2623">
        <w:rPr>
          <w:rFonts w:ascii="Arial" w:hAnsi="Arial" w:cs="Arial"/>
          <w:sz w:val="20"/>
          <w:szCs w:val="20"/>
        </w:rPr>
        <w:t xml:space="preserve"> functions</w:t>
      </w:r>
      <w:r w:rsidRPr="008F2627">
        <w:rPr>
          <w:rFonts w:ascii="Arial" w:hAnsi="Arial" w:cs="Arial"/>
          <w:sz w:val="20"/>
          <w:szCs w:val="20"/>
        </w:rPr>
        <w:t>.</w:t>
      </w:r>
      <w:r w:rsidR="006F2623">
        <w:rPr>
          <w:rFonts w:ascii="Arial" w:hAnsi="Arial" w:cs="Arial"/>
          <w:sz w:val="20"/>
          <w:szCs w:val="20"/>
        </w:rPr>
        <w:t xml:space="preserve"> </w:t>
      </w:r>
      <w:r w:rsidRPr="008F2627">
        <w:rPr>
          <w:rFonts w:ascii="Arial" w:hAnsi="Arial" w:cs="Arial"/>
          <w:sz w:val="20"/>
          <w:szCs w:val="20"/>
        </w:rPr>
        <w:t>We describe the away-steps variant of Frank-Wolfe</w:t>
      </w:r>
      <w:r w:rsidR="006F2623">
        <w:rPr>
          <w:rFonts w:ascii="Arial" w:hAnsi="Arial" w:cs="Arial"/>
          <w:sz w:val="20"/>
          <w:szCs w:val="20"/>
        </w:rPr>
        <w:t xml:space="preserve"> algorithm</w:t>
      </w:r>
      <w:r w:rsidRPr="008F2627">
        <w:rPr>
          <w:rFonts w:ascii="Arial" w:hAnsi="Arial" w:cs="Arial"/>
          <w:sz w:val="20"/>
          <w:szCs w:val="20"/>
        </w:rPr>
        <w:t xml:space="preserve"> in Algorithm 1.</w:t>
      </w:r>
    </w:p>
    <w:p w14:paraId="3F6327D3" w14:textId="674AD288" w:rsidR="008048A0" w:rsidRPr="008F2627" w:rsidRDefault="008048A0" w:rsidP="006F2623">
      <w:pPr>
        <w:spacing w:after="80"/>
        <w:ind w:firstLine="720"/>
        <w:jc w:val="both"/>
        <w:rPr>
          <w:rFonts w:ascii="Arial" w:hAnsi="Arial" w:cs="Arial"/>
          <w:sz w:val="20"/>
          <w:szCs w:val="20"/>
        </w:rPr>
      </w:pPr>
      <w:r w:rsidRPr="008F2627">
        <w:rPr>
          <w:rFonts w:ascii="Arial" w:hAnsi="Arial" w:cs="Arial"/>
          <w:sz w:val="20"/>
          <w:szCs w:val="20"/>
        </w:rPr>
        <w:t>The away direction</w:t>
      </w:r>
      <w:r w:rsidR="006F2623">
        <w:rPr>
          <w:rFonts w:ascii="Arial" w:hAnsi="Arial" w:cs="Arial"/>
          <w:sz w:val="20"/>
          <w:szCs w:val="20"/>
        </w:rPr>
        <w:t>, denoted as</w:t>
      </w:r>
      <w:r w:rsidRPr="008F2627">
        <w:rPr>
          <w:rFonts w:ascii="Arial" w:hAnsi="Arial" w:cs="Arial"/>
          <w:sz w:val="20"/>
          <w:szCs w:val="20"/>
        </w:rPr>
        <w:t xml:space="preserve"> </w:t>
      </w:r>
      <m:oMath>
        <m:sSubSup>
          <m:sSubSupPr>
            <m:ctrlPr>
              <w:rPr>
                <w:rFonts w:ascii="Cambria Math" w:hAnsi="Cambria Math" w:cs="Arial"/>
                <w:b/>
                <w:bCs/>
                <w:i/>
                <w:sz w:val="20"/>
                <w:szCs w:val="20"/>
              </w:rPr>
            </m:ctrlPr>
          </m:sSubSupPr>
          <m:e>
            <m:r>
              <m:rPr>
                <m:sty m:val="bi"/>
              </m:rPr>
              <w:rPr>
                <w:rFonts w:ascii="Cambria Math" w:hAnsi="Cambria Math" w:cs="Arial"/>
                <w:sz w:val="20"/>
                <w:szCs w:val="20"/>
              </w:rPr>
              <m:t>d</m:t>
            </m:r>
          </m:e>
          <m:sub>
            <m:r>
              <m:rPr>
                <m:sty m:val="bi"/>
              </m:rPr>
              <w:rPr>
                <w:rFonts w:ascii="Cambria Math" w:hAnsi="Cambria Math" w:cs="Arial"/>
                <w:sz w:val="20"/>
                <w:szCs w:val="20"/>
              </w:rPr>
              <m:t xml:space="preserve">t </m:t>
            </m:r>
          </m:sub>
          <m:sup>
            <m:r>
              <m:rPr>
                <m:sty m:val="bi"/>
              </m:rPr>
              <w:rPr>
                <w:rFonts w:ascii="Cambria Math" w:hAnsi="Cambria Math" w:cs="Arial"/>
                <w:sz w:val="20"/>
                <w:szCs w:val="20"/>
              </w:rPr>
              <m:t>A</m:t>
            </m:r>
          </m:sup>
        </m:sSubSup>
      </m:oMath>
      <w:r w:rsidR="006F2623">
        <w:rPr>
          <w:rFonts w:ascii="Arial" w:eastAsiaTheme="minorEastAsia" w:hAnsi="Arial" w:cs="Arial"/>
          <w:b/>
          <w:bCs/>
          <w:sz w:val="20"/>
          <w:szCs w:val="20"/>
        </w:rPr>
        <w:t>,</w:t>
      </w:r>
      <w:r w:rsidRPr="008F2627">
        <w:rPr>
          <w:rFonts w:ascii="Arial" w:hAnsi="Arial" w:cs="Arial"/>
          <w:sz w:val="20"/>
          <w:szCs w:val="20"/>
        </w:rPr>
        <w:t xml:space="preserve"> is defined in line 4 by finding the atom </w:t>
      </w:r>
      <m:oMath>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oMath>
      <w:r w:rsidRPr="008F2627">
        <w:rPr>
          <w:rFonts w:ascii="Arial" w:hAnsi="Arial" w:cs="Arial"/>
          <w:sz w:val="20"/>
          <w:szCs w:val="20"/>
        </w:rPr>
        <w:t xml:space="preserve"> in</w:t>
      </w:r>
      <w:r w:rsidR="00A123D3" w:rsidRPr="008F2627">
        <w:rPr>
          <w:rFonts w:ascii="Arial"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Pr="008F2627">
        <w:rPr>
          <w:rFonts w:ascii="Arial" w:hAnsi="Arial" w:cs="Arial"/>
          <w:sz w:val="20"/>
          <w:szCs w:val="20"/>
        </w:rPr>
        <w:t xml:space="preserve"> that maximizes the potential descent given</w:t>
      </w:r>
      <w:r w:rsidR="006F2623">
        <w:rPr>
          <w:rFonts w:ascii="Arial" w:hAnsi="Arial" w:cs="Arial"/>
          <w:sz w:val="20"/>
          <w:szCs w:val="20"/>
        </w:rPr>
        <w:t>,</w:t>
      </w:r>
      <w:r w:rsidRPr="008F2627">
        <w:rPr>
          <w:rFonts w:ascii="Arial" w:hAnsi="Arial" w:cs="Arial"/>
          <w:sz w:val="20"/>
          <w:szCs w:val="20"/>
        </w:rPr>
        <w:t xml:space="preserve"> by </w:t>
      </w:r>
      <m:oMath>
        <m:sSup>
          <m:sSupPr>
            <m:ctrlPr>
              <w:rPr>
                <w:rFonts w:ascii="Cambria Math" w:hAnsi="Cambria Math" w:cs="Arial"/>
                <w:i/>
                <w:sz w:val="20"/>
                <w:szCs w:val="20"/>
              </w:rPr>
            </m:ctrlPr>
          </m:sSupPr>
          <m:e>
            <m:r>
              <w:rPr>
                <w:rFonts w:ascii="Cambria Math" w:hAnsi="Cambria Math" w:cs="Arial"/>
                <w:sz w:val="20"/>
                <w:szCs w:val="20"/>
              </w:rPr>
              <m:t>g_A</m:t>
            </m:r>
          </m:e>
          <m:sup>
            <m:r>
              <w:rPr>
                <w:rFonts w:ascii="Cambria Math" w:hAnsi="Cambria Math" w:cs="Arial"/>
                <w:sz w:val="20"/>
                <w:szCs w:val="20"/>
              </w:rPr>
              <m:t>t</m:t>
            </m:r>
          </m:sup>
        </m:sSup>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e>
        </m:d>
      </m:oMath>
      <w:r w:rsidRPr="008F2627">
        <w:rPr>
          <w:rFonts w:ascii="Arial" w:hAnsi="Arial" w:cs="Arial"/>
          <w:sz w:val="20"/>
          <w:szCs w:val="20"/>
        </w:rPr>
        <w:t xml:space="preserve">. </w:t>
      </w:r>
      <w:r w:rsidR="00456C94" w:rsidRPr="00456C94">
        <w:rPr>
          <w:rFonts w:ascii="Arial" w:hAnsi="Arial" w:cs="Arial"/>
          <w:sz w:val="20"/>
          <w:szCs w:val="20"/>
        </w:rPr>
        <w:t>It's important to note that this search</w:t>
      </w:r>
      <w:r w:rsidR="00456C94">
        <w:rPr>
          <w:rFonts w:ascii="Arial" w:hAnsi="Arial" w:cs="Arial"/>
          <w:sz w:val="20"/>
          <w:szCs w:val="20"/>
        </w:rPr>
        <w:t xml:space="preserve"> </w:t>
      </w:r>
      <w:r w:rsidRPr="008F2627">
        <w:rPr>
          <w:rFonts w:ascii="Arial" w:hAnsi="Arial" w:cs="Arial"/>
          <w:sz w:val="20"/>
          <w:szCs w:val="20"/>
        </w:rPr>
        <w:t xml:space="preserve">is </w:t>
      </w:r>
      <w:r w:rsidR="00456C94" w:rsidRPr="00456C94">
        <w:rPr>
          <w:rFonts w:ascii="Arial" w:hAnsi="Arial" w:cs="Arial"/>
          <w:sz w:val="20"/>
          <w:szCs w:val="20"/>
        </w:rPr>
        <w:t xml:space="preserve">performed </w:t>
      </w:r>
      <w:r w:rsidRPr="008F2627">
        <w:rPr>
          <w:rFonts w:ascii="Arial" w:hAnsi="Arial" w:cs="Arial"/>
          <w:sz w:val="20"/>
          <w:szCs w:val="20"/>
        </w:rPr>
        <w:t>over the (typically small) active set</w:t>
      </w:r>
      <w:r w:rsidR="00D6053C">
        <w:rPr>
          <w:rFonts w:ascii="Arial"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Pr="008F2627">
        <w:rPr>
          <w:rFonts w:ascii="Arial" w:hAnsi="Arial" w:cs="Arial"/>
          <w:sz w:val="20"/>
          <w:szCs w:val="20"/>
        </w:rPr>
        <w:t xml:space="preserve">, </w:t>
      </w:r>
      <w:r w:rsidR="00D6053C" w:rsidRPr="00D6053C">
        <w:rPr>
          <w:rFonts w:ascii="Arial" w:hAnsi="Arial" w:cs="Arial"/>
          <w:sz w:val="20"/>
          <w:szCs w:val="20"/>
        </w:rPr>
        <w:t>making it fundamentally easier than the linear oracle</w:t>
      </w:r>
      <w:r w:rsidR="00D6053C">
        <w:rPr>
          <w:rFonts w:ascii="Arial" w:hAnsi="Arial" w:cs="Arial"/>
          <w:sz w:val="20"/>
          <w:szCs w:val="20"/>
        </w:rPr>
        <w:t xml:space="preserve"> </w:t>
      </w:r>
      <m:oMath>
        <m:sSub>
          <m:sSubPr>
            <m:ctrlPr>
              <w:rPr>
                <w:rFonts w:ascii="Cambria Math" w:hAnsi="Cambria Math" w:cs="Arial"/>
                <w:i/>
                <w:sz w:val="20"/>
                <w:szCs w:val="20"/>
              </w:rPr>
            </m:ctrlPr>
          </m:sSubPr>
          <m:e>
            <m:r>
              <m:rPr>
                <m:sty m:val="p"/>
              </m:rPr>
              <w:rPr>
                <w:rFonts w:ascii="Cambria Math" w:hAnsi="Cambria Math" w:cs="Arial"/>
                <w:sz w:val="20"/>
                <w:szCs w:val="20"/>
              </w:rPr>
              <m:t>LMO</m:t>
            </m:r>
          </m:e>
          <m:sub>
            <m:r>
              <w:rPr>
                <w:rFonts w:ascii="Cambria Math" w:hAnsi="Cambria Math" w:cs="Arial"/>
                <w:sz w:val="20"/>
                <w:szCs w:val="20"/>
              </w:rPr>
              <m:t>A</m:t>
            </m:r>
          </m:sub>
        </m:sSub>
      </m:oMath>
      <w:r w:rsidRPr="008F2627">
        <w:rPr>
          <w:rFonts w:ascii="Arial" w:hAnsi="Arial" w:cs="Arial"/>
          <w:sz w:val="20"/>
          <w:szCs w:val="20"/>
        </w:rPr>
        <w:t xml:space="preserve">. The maximum step-size </w:t>
      </w:r>
      <m:oMath>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oMath>
      <w:r w:rsidR="00D6053C">
        <w:rPr>
          <w:rFonts w:ascii="Arial" w:eastAsiaTheme="minorEastAsia" w:hAnsi="Arial" w:cs="Arial"/>
          <w:sz w:val="20"/>
          <w:szCs w:val="20"/>
        </w:rPr>
        <w:t>,</w:t>
      </w:r>
      <w:r w:rsidR="00362AB8" w:rsidRPr="008F2627">
        <w:rPr>
          <w:rFonts w:ascii="Arial" w:eastAsiaTheme="minorEastAsia" w:hAnsi="Arial" w:cs="Arial"/>
          <w:b/>
          <w:bCs/>
          <w:sz w:val="20"/>
          <w:szCs w:val="20"/>
        </w:rPr>
        <w:t xml:space="preserve"> </w:t>
      </w:r>
      <w:r w:rsidRPr="008F2627">
        <w:rPr>
          <w:rFonts w:ascii="Arial" w:hAnsi="Arial" w:cs="Arial"/>
          <w:sz w:val="20"/>
          <w:szCs w:val="20"/>
        </w:rPr>
        <w:t xml:space="preserve">defined </w:t>
      </w:r>
      <w:r w:rsidR="004B3C35">
        <w:rPr>
          <w:rFonts w:ascii="Arial" w:hAnsi="Arial" w:cs="Arial"/>
          <w:sz w:val="20"/>
          <w:szCs w:val="20"/>
        </w:rPr>
        <w:t>in</w:t>
      </w:r>
      <w:r w:rsidRPr="008F2627">
        <w:rPr>
          <w:rFonts w:ascii="Arial" w:hAnsi="Arial" w:cs="Arial"/>
          <w:sz w:val="20"/>
          <w:szCs w:val="20"/>
        </w:rPr>
        <w:t xml:space="preserve"> line 9</w:t>
      </w:r>
      <w:r w:rsidR="004B3C35">
        <w:rPr>
          <w:rFonts w:ascii="Arial" w:hAnsi="Arial" w:cs="Arial"/>
          <w:sz w:val="20"/>
          <w:szCs w:val="20"/>
        </w:rPr>
        <w:t>,</w:t>
      </w:r>
      <w:r w:rsidRPr="008F2627">
        <w:rPr>
          <w:rFonts w:ascii="Arial" w:hAnsi="Arial" w:cs="Arial"/>
          <w:sz w:val="20"/>
          <w:szCs w:val="20"/>
        </w:rPr>
        <w:t xml:space="preserve"> ensures that the new iterate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w:rPr>
            <w:rFonts w:ascii="Cambria Math" w:hAnsi="Cambria Math" w:cs="Arial"/>
            <w:sz w:val="20"/>
            <w:szCs w:val="20"/>
          </w:rPr>
          <m:t>+ α</m:t>
        </m:r>
        <m:sSup>
          <m:sSupPr>
            <m:ctrlPr>
              <w:rPr>
                <w:rFonts w:ascii="Cambria Math" w:hAnsi="Cambria Math" w:cs="Arial"/>
                <w:b/>
                <w:bCs/>
                <w:i/>
                <w:sz w:val="20"/>
                <w:szCs w:val="20"/>
              </w:rPr>
            </m:ctrlPr>
          </m:sSupPr>
          <m:e>
            <m:r>
              <m:rPr>
                <m:sty m:val="bi"/>
              </m:rPr>
              <w:rPr>
                <w:rFonts w:ascii="Cambria Math" w:hAnsi="Cambria Math" w:cs="Arial"/>
                <w:sz w:val="20"/>
                <w:szCs w:val="20"/>
              </w:rPr>
              <m:t>d_A</m:t>
            </m:r>
          </m:e>
          <m:sup>
            <m:r>
              <m:rPr>
                <m:sty m:val="bi"/>
              </m:rPr>
              <w:rPr>
                <w:rFonts w:ascii="Cambria Math" w:hAnsi="Cambria Math" w:cs="Arial"/>
                <w:sz w:val="20"/>
                <w:szCs w:val="20"/>
              </w:rPr>
              <m:t>t</m:t>
            </m:r>
          </m:sup>
        </m:sSup>
      </m:oMath>
      <w:r w:rsidRPr="008F2627">
        <w:rPr>
          <w:rFonts w:ascii="Arial" w:hAnsi="Arial" w:cs="Arial"/>
          <w:sz w:val="20"/>
          <w:szCs w:val="20"/>
        </w:rPr>
        <w:t xml:space="preserve"> </w:t>
      </w:r>
      <w:r w:rsidR="004B3C35">
        <w:rPr>
          <w:rFonts w:ascii="Arial" w:hAnsi="Arial" w:cs="Arial"/>
          <w:sz w:val="20"/>
          <w:szCs w:val="20"/>
        </w:rPr>
        <w:t>remains within</w:t>
      </w:r>
      <w:r w:rsidRPr="008F2627">
        <w:rPr>
          <w:rFonts w:ascii="Arial" w:hAnsi="Arial" w:cs="Arial"/>
          <w:sz w:val="20"/>
          <w:szCs w:val="20"/>
        </w:rPr>
        <w:t xml:space="preserve"> </w:t>
      </w:r>
      <w:r w:rsidR="00362AB8" w:rsidRPr="00FC1E2B">
        <w:rPr>
          <w:rFonts w:ascii="Arial" w:hAnsi="Arial" w:cs="Arial"/>
          <w:sz w:val="20"/>
          <w:szCs w:val="20"/>
        </w:rPr>
        <w:t>conv(</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00362AB8" w:rsidRPr="00FC1E2B">
        <w:rPr>
          <w:rFonts w:ascii="Arial" w:hAnsi="Arial" w:cs="Arial"/>
          <w:sz w:val="20"/>
          <w:szCs w:val="20"/>
        </w:rPr>
        <w:t>)</w:t>
      </w:r>
      <w:r w:rsidR="00BD07A6" w:rsidRPr="00FC1E2B">
        <w:rPr>
          <w:rFonts w:ascii="Arial" w:hAnsi="Arial" w:cs="Arial"/>
          <w:sz w:val="20"/>
          <w:szCs w:val="20"/>
        </w:rPr>
        <w:t xml:space="preserve"> </w:t>
      </w:r>
      <w:r w:rsidR="00BD07A6" w:rsidRPr="00FC1E2B">
        <w:rPr>
          <w:rFonts w:ascii="Cambria Math" w:hAnsi="Cambria Math" w:cs="Cambria Math"/>
          <w:sz w:val="20"/>
          <w:szCs w:val="20"/>
        </w:rPr>
        <w:t>⊆</w:t>
      </w:r>
      <w:r w:rsidR="00BD07A6" w:rsidRPr="00FC1E2B">
        <w:rPr>
          <w:rFonts w:ascii="Arial" w:hAnsi="Arial" w:cs="Arial"/>
          <w:sz w:val="20"/>
          <w:szCs w:val="20"/>
        </w:rPr>
        <w:t xml:space="preserve"> </w:t>
      </w:r>
      <m:oMath>
        <m:r>
          <w:rPr>
            <w:rFonts w:ascii="Cambria Math" w:hAnsi="Cambria Math" w:cs="Arial"/>
            <w:sz w:val="20"/>
            <w:szCs w:val="20"/>
          </w:rPr>
          <m:t>C</m:t>
        </m:r>
      </m:oMath>
      <w:r w:rsidR="00362AB8" w:rsidRPr="008F2627">
        <w:rPr>
          <w:rFonts w:ascii="Arial" w:hAnsi="Arial" w:cs="Arial"/>
          <w:sz w:val="20"/>
          <w:szCs w:val="20"/>
        </w:rPr>
        <w:t>, which</w:t>
      </w:r>
      <w:r w:rsidRPr="008F2627">
        <w:rPr>
          <w:rFonts w:ascii="Arial" w:hAnsi="Arial" w:cs="Arial"/>
          <w:sz w:val="20"/>
          <w:szCs w:val="20"/>
        </w:rPr>
        <w:t xml:space="preserve"> guarantees that the convex representation is maintained. Computing the true maximum feasible step-size would require the ability to know when we cross the boundary of </w:t>
      </w:r>
      <m:oMath>
        <m:r>
          <m:rPr>
            <m:sty m:val="bi"/>
          </m:rPr>
          <w:rPr>
            <w:rFonts w:ascii="Cambria Math" w:hAnsi="Cambria Math" w:cs="Arial"/>
            <w:sz w:val="20"/>
            <w:szCs w:val="20"/>
          </w:rPr>
          <m:t>C</m:t>
        </m:r>
      </m:oMath>
      <w:r w:rsidRPr="008F2627">
        <w:rPr>
          <w:rFonts w:ascii="Arial" w:hAnsi="Arial" w:cs="Arial"/>
          <w:sz w:val="20"/>
          <w:szCs w:val="20"/>
        </w:rPr>
        <w:t xml:space="preserve"> along a specific line, which is </w:t>
      </w:r>
      <w:r w:rsidR="004B3C35" w:rsidRPr="004B3C35">
        <w:rPr>
          <w:rFonts w:ascii="Arial" w:hAnsi="Arial" w:cs="Arial"/>
          <w:sz w:val="20"/>
          <w:szCs w:val="20"/>
        </w:rPr>
        <w:t>generally possible for arbitrary</w:t>
      </w:r>
      <w:r w:rsidR="004B3C35">
        <w:rPr>
          <w:rFonts w:ascii="Arial" w:hAnsi="Arial" w:cs="Arial"/>
          <w:sz w:val="20"/>
          <w:szCs w:val="20"/>
        </w:rPr>
        <w:t xml:space="preserve"> </w:t>
      </w:r>
      <m:oMath>
        <m:r>
          <m:rPr>
            <m:sty m:val="bi"/>
          </m:rPr>
          <w:rPr>
            <w:rFonts w:ascii="Cambria Math" w:hAnsi="Cambria Math" w:cs="Arial"/>
            <w:color w:val="FF0000"/>
            <w:sz w:val="20"/>
            <w:szCs w:val="20"/>
          </w:rPr>
          <m:t>C</m:t>
        </m:r>
      </m:oMath>
      <w:r w:rsidRPr="008F2627">
        <w:rPr>
          <w:rFonts w:ascii="Arial" w:hAnsi="Arial" w:cs="Arial"/>
          <w:sz w:val="20"/>
          <w:szCs w:val="20"/>
        </w:rPr>
        <w:t xml:space="preserve">. </w:t>
      </w:r>
      <w:r w:rsidR="004B3C35">
        <w:rPr>
          <w:rFonts w:ascii="Arial" w:hAnsi="Arial" w:cs="Arial"/>
          <w:sz w:val="20"/>
          <w:szCs w:val="20"/>
        </w:rPr>
        <w:t>By u</w:t>
      </w:r>
      <w:r w:rsidRPr="008F2627">
        <w:rPr>
          <w:rFonts w:ascii="Arial" w:hAnsi="Arial" w:cs="Arial"/>
          <w:sz w:val="20"/>
          <w:szCs w:val="20"/>
        </w:rPr>
        <w:t xml:space="preserve">sing the conservative maximum step-size </w:t>
      </w:r>
      <w:r w:rsidR="004B3C35">
        <w:rPr>
          <w:rFonts w:ascii="Arial" w:hAnsi="Arial" w:cs="Arial"/>
          <w:sz w:val="20"/>
          <w:szCs w:val="20"/>
        </w:rPr>
        <w:t>outlined in</w:t>
      </w:r>
      <w:r w:rsidRPr="008F2627">
        <w:rPr>
          <w:rFonts w:ascii="Arial" w:hAnsi="Arial" w:cs="Arial"/>
          <w:sz w:val="20"/>
          <w:szCs w:val="20"/>
        </w:rPr>
        <w:t xml:space="preserve"> line 9</w:t>
      </w:r>
      <w:r w:rsidR="004B3C35">
        <w:rPr>
          <w:rFonts w:ascii="Arial" w:hAnsi="Arial" w:cs="Arial"/>
          <w:sz w:val="20"/>
          <w:szCs w:val="20"/>
        </w:rPr>
        <w:t>,</w:t>
      </w:r>
      <w:r w:rsidRPr="008F2627">
        <w:rPr>
          <w:rFonts w:ascii="Arial" w:hAnsi="Arial" w:cs="Arial"/>
          <w:sz w:val="20"/>
          <w:szCs w:val="20"/>
        </w:rPr>
        <w:t xml:space="preserve"> </w:t>
      </w:r>
      <w:r w:rsidR="004B3C35" w:rsidRPr="004B3C35">
        <w:rPr>
          <w:rFonts w:ascii="Arial" w:hAnsi="Arial" w:cs="Arial"/>
          <w:sz w:val="20"/>
          <w:szCs w:val="20"/>
        </w:rPr>
        <w:t>we eliminate the need for this more powerful oracle</w:t>
      </w:r>
      <w:r w:rsidR="009F534B" w:rsidRPr="008F2627">
        <w:rPr>
          <w:rFonts w:ascii="Arial" w:hAnsi="Arial" w:cs="Arial"/>
          <w:sz w:val="20"/>
          <w:szCs w:val="20"/>
        </w:rPr>
        <w:t>. This is why Algorithm 1 requires maintain</w:t>
      </w:r>
      <w:r w:rsidR="004B3C35">
        <w:rPr>
          <w:rFonts w:ascii="Arial" w:hAnsi="Arial" w:cs="Arial"/>
          <w:sz w:val="20"/>
          <w:szCs w:val="20"/>
        </w:rPr>
        <w:t xml:space="preserve">ing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00BD07A6" w:rsidRPr="008F2627">
        <w:rPr>
          <w:rFonts w:ascii="Arial" w:hAnsi="Arial" w:cs="Arial"/>
          <w:sz w:val="20"/>
          <w:szCs w:val="20"/>
        </w:rPr>
        <w:t xml:space="preserve">, </w:t>
      </w:r>
      <w:r w:rsidR="009F534B" w:rsidRPr="008F2627">
        <w:rPr>
          <w:rFonts w:ascii="Arial" w:hAnsi="Arial" w:cs="Arial"/>
          <w:sz w:val="20"/>
          <w:szCs w:val="20"/>
        </w:rPr>
        <w:t>unlike</w:t>
      </w:r>
      <w:r w:rsidR="004B3C35">
        <w:rPr>
          <w:rFonts w:ascii="Arial" w:hAnsi="Arial" w:cs="Arial"/>
          <w:sz w:val="20"/>
          <w:szCs w:val="20"/>
        </w:rPr>
        <w:t xml:space="preserve"> the</w:t>
      </w:r>
      <w:r w:rsidR="009F534B" w:rsidRPr="008F2627">
        <w:rPr>
          <w:rFonts w:ascii="Arial" w:hAnsi="Arial" w:cs="Arial"/>
          <w:sz w:val="20"/>
          <w:szCs w:val="20"/>
        </w:rPr>
        <w:t xml:space="preserve"> standard FW</w:t>
      </w:r>
      <w:r w:rsidR="004B3C35">
        <w:rPr>
          <w:rFonts w:ascii="Arial" w:hAnsi="Arial" w:cs="Arial"/>
          <w:sz w:val="20"/>
          <w:szCs w:val="20"/>
        </w:rPr>
        <w:t xml:space="preserve"> algorithm.</w:t>
      </w:r>
      <w:r w:rsidR="009F534B" w:rsidRPr="008F2627">
        <w:rPr>
          <w:rFonts w:ascii="Arial" w:hAnsi="Arial" w:cs="Arial"/>
          <w:sz w:val="20"/>
          <w:szCs w:val="20"/>
        </w:rPr>
        <w:t xml:space="preserve"> Finally, as in classical FW, the FW gap </w:t>
      </w:r>
      <m:oMath>
        <m:sSup>
          <m:sSupPr>
            <m:ctrlPr>
              <w:rPr>
                <w:rFonts w:ascii="Cambria Math" w:hAnsi="Cambria Math" w:cs="Arial"/>
                <w:i/>
                <w:sz w:val="20"/>
                <w:szCs w:val="20"/>
              </w:rPr>
            </m:ctrlPr>
          </m:sSupPr>
          <m:e>
            <m:r>
              <w:rPr>
                <w:rFonts w:ascii="Cambria Math" w:hAnsi="Cambria Math" w:cs="Arial"/>
                <w:sz w:val="20"/>
                <w:szCs w:val="20"/>
              </w:rPr>
              <m:t>g_</m:t>
            </m:r>
            <m:r>
              <w:rPr>
                <w:rFonts w:ascii="Cambria Math" w:hAnsi="Cambria Math" w:cs="Arial"/>
                <w:sz w:val="20"/>
                <w:szCs w:val="20"/>
              </w:rPr>
              <m:t>FW</m:t>
            </m:r>
          </m:e>
          <m:sup>
            <m:r>
              <w:rPr>
                <w:rFonts w:ascii="Cambria Math" w:hAnsi="Cambria Math" w:cs="Arial"/>
                <w:sz w:val="20"/>
                <w:szCs w:val="20"/>
              </w:rPr>
              <m:t>t</m:t>
            </m:r>
          </m:sup>
        </m:sSup>
      </m:oMath>
      <w:r w:rsidR="009F534B" w:rsidRPr="008F2627">
        <w:rPr>
          <w:rFonts w:ascii="Arial" w:hAnsi="Arial" w:cs="Arial"/>
          <w:sz w:val="20"/>
          <w:szCs w:val="20"/>
        </w:rPr>
        <w:t xml:space="preserve"> </w:t>
      </w:r>
      <w:r w:rsidR="004B3C35">
        <w:rPr>
          <w:rFonts w:ascii="Arial" w:hAnsi="Arial" w:cs="Arial"/>
          <w:sz w:val="20"/>
          <w:szCs w:val="20"/>
        </w:rPr>
        <w:t>serves as</w:t>
      </w:r>
      <w:r w:rsidR="009F534B" w:rsidRPr="008F2627">
        <w:rPr>
          <w:rFonts w:ascii="Arial" w:hAnsi="Arial" w:cs="Arial"/>
          <w:sz w:val="20"/>
          <w:szCs w:val="20"/>
        </w:rPr>
        <w:t xml:space="preserve"> an upper bound on the unknown suboptimality and can be used as a stopping criterion:</w:t>
      </w:r>
    </w:p>
    <w:p w14:paraId="0431C21A" w14:textId="1F76A6C8" w:rsidR="00BD07A6" w:rsidRPr="008F2627" w:rsidRDefault="004B3C35" w:rsidP="006F2623">
      <w:pPr>
        <w:spacing w:after="80"/>
        <w:ind w:firstLine="720"/>
        <w:jc w:val="both"/>
        <w:rPr>
          <w:rFonts w:ascii="Arial" w:eastAsiaTheme="minorEastAsia"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g_FW</m:t>
            </m:r>
          </m:e>
          <m:sup>
            <m:r>
              <w:rPr>
                <w:rFonts w:ascii="Cambria Math" w:hAnsi="Cambria Math" w:cs="Arial"/>
                <w:sz w:val="20"/>
                <w:szCs w:val="20"/>
              </w:rPr>
              <m:t>t</m:t>
            </m:r>
          </m:sup>
        </m:sSup>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d_FW</m:t>
                </m:r>
              </m:e>
              <m:sup>
                <m:r>
                  <m:rPr>
                    <m:sty m:val="bi"/>
                  </m:rPr>
                  <w:rPr>
                    <w:rFonts w:ascii="Cambria Math" w:hAnsi="Cambria Math" w:cs="Arial"/>
                    <w:sz w:val="20"/>
                    <w:szCs w:val="20"/>
                  </w:rPr>
                  <m:t>t</m:t>
                </m:r>
              </m:sup>
            </m:sSup>
          </m:e>
        </m:d>
        <m:r>
          <w:rPr>
            <w:rFonts w:ascii="Cambria Math" w:hAnsi="Cambria Math" w:cs="Arial"/>
            <w:sz w:val="20"/>
            <w:szCs w:val="20"/>
          </w:rPr>
          <m:t xml:space="preserve">≥ </m:t>
        </m:r>
        <m:d>
          <m:dPr>
            <m:begChr m:val="〈"/>
            <m:endChr m:val="〉"/>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r>
              <m:rPr>
                <m:sty m:val="bi"/>
              </m:rP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m:t>
                </m:r>
              </m:sup>
            </m:sSup>
          </m:e>
        </m:d>
        <m:r>
          <w:rPr>
            <w:rFonts w:ascii="Cambria Math" w:hAnsi="Cambria Math" w:cs="Arial"/>
            <w:sz w:val="20"/>
            <w:szCs w:val="20"/>
          </w:rPr>
          <m:t xml:space="preserve"> </m:t>
        </m:r>
      </m:oMath>
      <w:r w:rsidR="00BD07A6" w:rsidRPr="008F2627">
        <w:rPr>
          <w:rFonts w:ascii="Arial" w:eastAsiaTheme="minorEastAsia" w:hAnsi="Arial" w:cs="Arial"/>
          <w:sz w:val="20"/>
          <w:szCs w:val="20"/>
        </w:rPr>
        <w:t xml:space="preserve"> (</w:t>
      </w:r>
      <w:proofErr w:type="gramStart"/>
      <w:r w:rsidR="00BD07A6" w:rsidRPr="008F2627">
        <w:rPr>
          <w:rFonts w:ascii="Arial" w:eastAsiaTheme="minorEastAsia" w:hAnsi="Arial" w:cs="Arial"/>
          <w:sz w:val="20"/>
          <w:szCs w:val="20"/>
        </w:rPr>
        <w:t>by</w:t>
      </w:r>
      <w:proofErr w:type="gramEnd"/>
      <w:r w:rsidR="00BD07A6" w:rsidRPr="008F2627">
        <w:rPr>
          <w:rFonts w:ascii="Arial" w:eastAsiaTheme="minorEastAsia" w:hAnsi="Arial" w:cs="Arial"/>
          <w:sz w:val="20"/>
          <w:szCs w:val="20"/>
        </w:rPr>
        <w:t xml:space="preserve"> convexity)</w:t>
      </w:r>
    </w:p>
    <w:p w14:paraId="53E9F775" w14:textId="77777777" w:rsidR="00ED20F7" w:rsidRDefault="009F534B" w:rsidP="006F2623">
      <w:pPr>
        <w:spacing w:after="80"/>
        <w:ind w:firstLine="720"/>
        <w:jc w:val="both"/>
        <w:rPr>
          <w:rFonts w:ascii="Arial" w:hAnsi="Arial" w:cs="Arial"/>
          <w:sz w:val="20"/>
          <w:szCs w:val="20"/>
        </w:rPr>
      </w:pPr>
      <w:r w:rsidRPr="008F2627">
        <w:rPr>
          <w:rFonts w:ascii="Arial" w:hAnsi="Arial" w:cs="Arial"/>
          <w:sz w:val="20"/>
          <w:szCs w:val="20"/>
        </w:rPr>
        <w:t xml:space="preserve">If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oMath>
      <w:r w:rsidRPr="008F2627">
        <w:rPr>
          <w:rFonts w:ascii="Arial" w:hAnsi="Arial" w:cs="Arial"/>
          <w:sz w:val="20"/>
          <w:szCs w:val="20"/>
        </w:rPr>
        <w:t xml:space="preserve">, then we </w:t>
      </w:r>
      <w:r w:rsidR="00ED20F7">
        <w:rPr>
          <w:rFonts w:ascii="Arial" w:hAnsi="Arial" w:cs="Arial"/>
          <w:sz w:val="20"/>
          <w:szCs w:val="20"/>
        </w:rPr>
        <w:t>refer to this step as</w:t>
      </w:r>
      <w:r w:rsidRPr="008F2627">
        <w:rPr>
          <w:rFonts w:ascii="Arial" w:hAnsi="Arial" w:cs="Arial"/>
          <w:sz w:val="20"/>
          <w:szCs w:val="20"/>
        </w:rPr>
        <w:t xml:space="preserve"> a drop step, as it </w:t>
      </w:r>
      <w:r w:rsidR="00ED20F7">
        <w:rPr>
          <w:rFonts w:ascii="Arial" w:hAnsi="Arial" w:cs="Arial"/>
          <w:sz w:val="20"/>
          <w:szCs w:val="20"/>
        </w:rPr>
        <w:t>completely</w:t>
      </w:r>
      <w:r w:rsidRPr="008F2627">
        <w:rPr>
          <w:rFonts w:ascii="Arial" w:hAnsi="Arial" w:cs="Arial"/>
          <w:sz w:val="20"/>
          <w:szCs w:val="20"/>
        </w:rPr>
        <w:t xml:space="preserve"> removes the atom </w:t>
      </w:r>
      <m:oMath>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oMath>
      <w:r w:rsidRPr="008F2627">
        <w:rPr>
          <w:rFonts w:ascii="Arial" w:hAnsi="Arial" w:cs="Arial"/>
          <w:sz w:val="20"/>
          <w:szCs w:val="20"/>
        </w:rPr>
        <w:t xml:space="preserve"> from the currently active set of atoms</w:t>
      </w:r>
      <w:r w:rsidR="00ED20F7">
        <w:rPr>
          <w:rFonts w:ascii="Arial" w:hAnsi="Arial" w:cs="Arial"/>
          <w:sz w:val="20"/>
          <w:szCs w:val="20"/>
        </w:rPr>
        <w:t>,</w:t>
      </w:r>
      <w:r w:rsidR="004B3C35">
        <w:rPr>
          <w:rFonts w:ascii="Arial"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00BD07A6" w:rsidRPr="008F2627">
        <w:rPr>
          <w:rFonts w:ascii="Arial" w:hAnsi="Arial" w:cs="Arial"/>
          <w:sz w:val="20"/>
          <w:szCs w:val="20"/>
        </w:rPr>
        <w:t xml:space="preserve">, </w:t>
      </w:r>
      <w:r w:rsidRPr="008F2627">
        <w:rPr>
          <w:rFonts w:ascii="Arial" w:hAnsi="Arial" w:cs="Arial"/>
          <w:sz w:val="20"/>
          <w:szCs w:val="20"/>
        </w:rPr>
        <w:t xml:space="preserve"> (by settings its weight to zero). </w:t>
      </w:r>
      <w:r w:rsidR="009425F2" w:rsidRPr="008F2627">
        <w:rPr>
          <w:rFonts w:ascii="Arial" w:hAnsi="Arial" w:cs="Arial"/>
          <w:sz w:val="20"/>
          <w:szCs w:val="20"/>
        </w:rPr>
        <w:t>We cannot guarantee sufficient progress in this case, but the drop step decreases the active set size by one, and thus</w:t>
      </w:r>
      <w:r w:rsidR="00ED20F7">
        <w:rPr>
          <w:rFonts w:ascii="Arial" w:hAnsi="Arial" w:cs="Arial"/>
          <w:sz w:val="20"/>
          <w:szCs w:val="20"/>
        </w:rPr>
        <w:t>,</w:t>
      </w:r>
      <w:r w:rsidR="009425F2" w:rsidRPr="008F2627">
        <w:rPr>
          <w:rFonts w:ascii="Arial" w:hAnsi="Arial" w:cs="Arial"/>
          <w:sz w:val="20"/>
          <w:szCs w:val="20"/>
        </w:rPr>
        <w:t xml:space="preserve"> they cannot </w:t>
      </w:r>
      <w:r w:rsidR="00ED20F7">
        <w:rPr>
          <w:rFonts w:ascii="Arial" w:hAnsi="Arial" w:cs="Arial"/>
          <w:sz w:val="20"/>
          <w:szCs w:val="20"/>
        </w:rPr>
        <w:t>occur</w:t>
      </w:r>
      <w:r w:rsidR="009425F2" w:rsidRPr="008F2627">
        <w:rPr>
          <w:rFonts w:ascii="Arial" w:hAnsi="Arial" w:cs="Arial"/>
          <w:sz w:val="20"/>
          <w:szCs w:val="20"/>
        </w:rPr>
        <w:t xml:space="preserve"> too </w:t>
      </w:r>
      <w:r w:rsidR="00ED20F7">
        <w:rPr>
          <w:rFonts w:ascii="Arial" w:hAnsi="Arial" w:cs="Arial"/>
          <w:sz w:val="20"/>
          <w:szCs w:val="20"/>
        </w:rPr>
        <w:t>frequently</w:t>
      </w:r>
      <w:r w:rsidR="009425F2" w:rsidRPr="008F2627">
        <w:rPr>
          <w:rFonts w:ascii="Arial" w:hAnsi="Arial" w:cs="Arial"/>
          <w:sz w:val="20"/>
          <w:szCs w:val="20"/>
        </w:rPr>
        <w:t xml:space="preserve"> (not more than half the time).</w:t>
      </w:r>
    </w:p>
    <w:p w14:paraId="029EDCAC" w14:textId="334EA271" w:rsidR="00D91852" w:rsidRPr="008F2627" w:rsidRDefault="009F534B" w:rsidP="006F2623">
      <w:pPr>
        <w:spacing w:after="80"/>
        <w:ind w:firstLine="720"/>
        <w:jc w:val="both"/>
        <w:rPr>
          <w:rFonts w:ascii="Arial" w:eastAsiaTheme="minorEastAsia" w:hAnsi="Arial" w:cs="Arial"/>
          <w:sz w:val="20"/>
          <w:szCs w:val="20"/>
        </w:rPr>
      </w:pPr>
      <w:r w:rsidRPr="008F2627">
        <w:rPr>
          <w:rFonts w:ascii="Arial" w:hAnsi="Arial" w:cs="Arial"/>
          <w:sz w:val="20"/>
          <w:szCs w:val="20"/>
        </w:rPr>
        <w:t xml:space="preserve">The weight updates for lines 12 and 13 </w:t>
      </w:r>
      <w:r w:rsidR="00ED20F7">
        <w:rPr>
          <w:rFonts w:ascii="Arial" w:hAnsi="Arial" w:cs="Arial"/>
          <w:sz w:val="20"/>
          <w:szCs w:val="20"/>
        </w:rPr>
        <w:t>take</w:t>
      </w:r>
      <w:r w:rsidRPr="008F2627">
        <w:rPr>
          <w:rFonts w:ascii="Arial" w:hAnsi="Arial" w:cs="Arial"/>
          <w:sz w:val="20"/>
          <w:szCs w:val="20"/>
        </w:rPr>
        <w:t xml:space="preserve"> the following form: For a FW step, we have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r>
              <m:rPr>
                <m:sty m:val="bi"/>
              </m:rPr>
              <w:rPr>
                <w:rFonts w:ascii="Cambria Math" w:hAnsi="Cambria Math" w:cs="Arial"/>
                <w:sz w:val="20"/>
                <w:szCs w:val="20"/>
              </w:rPr>
              <m:t>+1</m:t>
            </m:r>
          </m:sup>
        </m:sSup>
        <m:r>
          <w:rPr>
            <w:rFonts w:ascii="Cambria Math" w:hAnsi="Cambria Math" w:cs="Arial"/>
            <w:sz w:val="20"/>
            <w:szCs w:val="20"/>
          </w:rPr>
          <m:t xml:space="preserve">= </m:t>
        </m:r>
        <m:d>
          <m:dPr>
            <m:begChr m:val="{"/>
            <m:endChr m:val="}"/>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e>
        </m:d>
      </m:oMath>
      <w:r w:rsidR="00BD07A6" w:rsidRPr="008F2627">
        <w:rPr>
          <w:rFonts w:ascii="Arial" w:hAnsi="Arial" w:cs="Arial"/>
          <w:sz w:val="20"/>
          <w:szCs w:val="20"/>
        </w:rPr>
        <w:t xml:space="preserve"> </w:t>
      </w:r>
      <w:r w:rsidRPr="008F2627">
        <w:rPr>
          <w:rFonts w:ascii="Arial" w:hAnsi="Arial" w:cs="Arial"/>
          <w:sz w:val="20"/>
          <w:szCs w:val="20"/>
        </w:rPr>
        <w:t xml:space="preserve">if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=1</m:t>
        </m:r>
      </m:oMath>
      <w:r w:rsidRPr="008F2627">
        <w:rPr>
          <w:rFonts w:ascii="Arial" w:hAnsi="Arial" w:cs="Arial"/>
          <w:sz w:val="20"/>
          <w:szCs w:val="20"/>
        </w:rPr>
        <w:t xml:space="preserve">; otherwise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t+1</m:t>
            </m:r>
          </m:sup>
        </m:sSup>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nary>
          <m:naryPr>
            <m:chr m:val="⋃"/>
            <m:subHide m:val="1"/>
            <m:supHide m:val="1"/>
            <m:ctrlPr>
              <w:rPr>
                <w:rFonts w:ascii="Cambria Math" w:hAnsi="Cambria Math" w:cs="Arial"/>
                <w:b/>
                <w:bCs/>
                <w:i/>
                <w:sz w:val="20"/>
                <w:szCs w:val="20"/>
              </w:rPr>
            </m:ctrlPr>
          </m:naryPr>
          <m:sub/>
          <m:sup/>
          <m:e>
            <m:r>
              <m:rPr>
                <m:sty m:val="bi"/>
              </m:rPr>
              <w:rPr>
                <w:rFonts w:ascii="Cambria Math" w:hAnsi="Cambria Math" w:cs="Arial"/>
                <w:sz w:val="20"/>
                <w:szCs w:val="20"/>
              </w:rPr>
              <m:t xml:space="preserve"> </m:t>
            </m:r>
            <m:d>
              <m:dPr>
                <m:begChr m:val="{"/>
                <m:endChr m:val="}"/>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e>
            </m:d>
          </m:e>
        </m:nary>
      </m:oMath>
      <w:r w:rsidRPr="008F2627">
        <w:rPr>
          <w:rFonts w:ascii="Arial" w:hAnsi="Arial" w:cs="Arial"/>
          <w:sz w:val="20"/>
          <w:szCs w:val="20"/>
        </w:rPr>
        <w:t xml:space="preserve">. </w:t>
      </w:r>
      <w:r w:rsidR="00ED20F7">
        <w:rPr>
          <w:rFonts w:ascii="Arial" w:hAnsi="Arial" w:cs="Arial"/>
          <w:sz w:val="20"/>
          <w:szCs w:val="20"/>
        </w:rPr>
        <w:t>Additionally</w:t>
      </w:r>
      <w:r w:rsidRPr="008F2627">
        <w:rPr>
          <w:rFonts w:ascii="Arial" w:hAnsi="Arial" w:cs="Arial"/>
          <w:sz w:val="20"/>
          <w:szCs w:val="20"/>
        </w:rPr>
        <w:t xml:space="preserve">, we have </w:t>
      </w:r>
      <m:oMath>
        <m:sSubSup>
          <m:sSubSupPr>
            <m:ctrlPr>
              <w:rPr>
                <w:rFonts w:ascii="Cambria Math" w:hAnsi="Cambria Math" w:cs="Arial"/>
                <w:i/>
                <w:sz w:val="20"/>
                <w:szCs w:val="20"/>
              </w:rPr>
            </m:ctrlPr>
          </m:sSubSupPr>
          <m:e>
            <m:r>
              <w:rPr>
                <w:rFonts w:ascii="Cambria Math" w:hAnsi="Cambria Math" w:cs="Arial"/>
                <w:sz w:val="20"/>
                <w:szCs w:val="20"/>
              </w:rPr>
              <m:t>ω</m:t>
            </m:r>
          </m:e>
          <m:sub>
            <m:sSub>
              <m:sSubPr>
                <m:ctrlPr>
                  <w:rPr>
                    <w:rFonts w:ascii="Cambria Math" w:hAnsi="Cambria Math" w:cs="Arial"/>
                    <w:b/>
                    <w:bCs/>
                    <w:i/>
                    <w:sz w:val="20"/>
                    <w:szCs w:val="20"/>
                  </w:rPr>
                </m:ctrlPr>
              </m:sSubPr>
              <m:e>
                <m:r>
                  <m:rPr>
                    <m:sty m:val="bi"/>
                  </m:rPr>
                  <w:rPr>
                    <w:rFonts w:ascii="Cambria Math" w:hAnsi="Cambria Math" w:cs="Arial"/>
                    <w:sz w:val="20"/>
                    <w:szCs w:val="20"/>
                  </w:rPr>
                  <m:t>S</m:t>
                </m:r>
              </m:e>
              <m:sub>
                <m:r>
                  <m:rPr>
                    <m:sty m:val="bi"/>
                  </m:rPr>
                  <w:rPr>
                    <w:rFonts w:ascii="Cambria Math" w:hAnsi="Cambria Math" w:cs="Arial"/>
                    <w:sz w:val="20"/>
                    <w:szCs w:val="20"/>
                  </w:rPr>
                  <m:t>t</m:t>
                </m:r>
              </m:sub>
            </m:sSub>
          </m:sub>
          <m:sup>
            <m:r>
              <w:rPr>
                <w:rFonts w:ascii="Cambria Math" w:hAnsi="Cambria Math" w:cs="Arial"/>
                <w:sz w:val="20"/>
                <w:szCs w:val="20"/>
              </w:rPr>
              <m:t>t+1</m:t>
            </m:r>
          </m:sup>
        </m:sSub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e>
        </m:d>
        <m:sSubSup>
          <m:sSubSupPr>
            <m:ctrlPr>
              <w:rPr>
                <w:rFonts w:ascii="Cambria Math" w:hAnsi="Cambria Math" w:cs="Arial"/>
                <w:i/>
                <w:sz w:val="20"/>
                <w:szCs w:val="20"/>
              </w:rPr>
            </m:ctrlPr>
          </m:sSubSupPr>
          <m:e>
            <m:r>
              <w:rPr>
                <w:rFonts w:ascii="Cambria Math" w:hAnsi="Cambria Math" w:cs="Arial"/>
                <w:sz w:val="20"/>
                <w:szCs w:val="20"/>
              </w:rPr>
              <m:t>ω</m:t>
            </m:r>
          </m:e>
          <m:sub>
            <m:sSub>
              <m:sSubPr>
                <m:ctrlPr>
                  <w:rPr>
                    <w:rFonts w:ascii="Cambria Math" w:hAnsi="Cambria Math" w:cs="Arial"/>
                    <w:b/>
                    <w:bCs/>
                    <w:i/>
                    <w:sz w:val="20"/>
                    <w:szCs w:val="20"/>
                  </w:rPr>
                </m:ctrlPr>
              </m:sSubPr>
              <m:e>
                <m:r>
                  <m:rPr>
                    <m:sty m:val="bi"/>
                  </m:rPr>
                  <w:rPr>
                    <w:rFonts w:ascii="Cambria Math" w:hAnsi="Cambria Math" w:cs="Arial"/>
                    <w:sz w:val="20"/>
                    <w:szCs w:val="20"/>
                  </w:rPr>
                  <m:t>S</m:t>
                </m:r>
              </m:e>
              <m:sub>
                <m:r>
                  <m:rPr>
                    <m:sty m:val="bi"/>
                  </m:rPr>
                  <w:rPr>
                    <w:rFonts w:ascii="Cambria Math" w:hAnsi="Cambria Math" w:cs="Arial"/>
                    <w:sz w:val="20"/>
                    <w:szCs w:val="20"/>
                  </w:rPr>
                  <m:t>t</m:t>
                </m:r>
              </m:sub>
            </m:sSub>
          </m:sub>
          <m:sup>
            <m:r>
              <w:rPr>
                <w:rFonts w:ascii="Cambria Math" w:hAnsi="Cambria Math" w:cs="Arial"/>
                <w:sz w:val="20"/>
                <w:szCs w:val="20"/>
              </w:rPr>
              <m:t>t</m:t>
            </m:r>
          </m:sup>
        </m:sSub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oMath>
      <w:r w:rsidR="007558C8" w:rsidRPr="008F2627">
        <w:rPr>
          <w:rFonts w:ascii="Arial" w:eastAsiaTheme="minorEastAsia" w:hAnsi="Arial" w:cs="Arial"/>
          <w:sz w:val="20"/>
          <w:szCs w:val="20"/>
        </w:rPr>
        <w:t xml:space="preserve"> and </w:t>
      </w:r>
      <m:oMath>
        <m:sSubSup>
          <m:sSubSupPr>
            <m:ctrlPr>
              <w:rPr>
                <w:rFonts w:ascii="Cambria Math" w:hAnsi="Cambria Math" w:cs="Arial"/>
                <w:i/>
                <w:sz w:val="20"/>
                <w:szCs w:val="20"/>
              </w:rPr>
            </m:ctrlPr>
          </m:sSubSupPr>
          <m:e>
            <m:r>
              <w:rPr>
                <w:rFonts w:ascii="Cambria Math" w:hAnsi="Cambria Math" w:cs="Arial"/>
                <w:sz w:val="20"/>
                <w:szCs w:val="20"/>
              </w:rPr>
              <m:t>ω</m:t>
            </m:r>
          </m:e>
          <m:sub>
            <m:sSub>
              <m:sSubPr>
                <m:ctrlPr>
                  <w:rPr>
                    <w:rFonts w:ascii="Cambria Math" w:hAnsi="Cambria Math" w:cs="Arial"/>
                    <w:b/>
                    <w:bCs/>
                    <w:i/>
                    <w:sz w:val="20"/>
                    <w:szCs w:val="20"/>
                  </w:rPr>
                </m:ctrlPr>
              </m:sSubPr>
              <m:e>
                <m:r>
                  <m:rPr>
                    <m:sty m:val="bi"/>
                  </m:rPr>
                  <w:rPr>
                    <w:rFonts w:ascii="Cambria Math" w:hAnsi="Cambria Math" w:cs="Arial"/>
                    <w:sz w:val="20"/>
                    <w:szCs w:val="20"/>
                  </w:rPr>
                  <m:t>v</m:t>
                </m:r>
              </m:e>
              <m:sub>
                <m:r>
                  <m:rPr>
                    <m:sty m:val="bi"/>
                  </m:rPr>
                  <w:rPr>
                    <w:rFonts w:ascii="Cambria Math" w:hAnsi="Cambria Math" w:cs="Arial"/>
                    <w:sz w:val="20"/>
                    <w:szCs w:val="20"/>
                  </w:rPr>
                  <m:t>t</m:t>
                </m:r>
              </m:sub>
            </m:sSub>
          </m:sub>
          <m:sup>
            <m:r>
              <w:rPr>
                <w:rFonts w:ascii="Cambria Math" w:hAnsi="Cambria Math" w:cs="Arial"/>
                <w:sz w:val="20"/>
                <w:szCs w:val="20"/>
              </w:rPr>
              <m:t>t+1</m:t>
            </m:r>
          </m:sup>
        </m:sSub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e>
        </m:d>
        <m:sSubSup>
          <m:sSubSupPr>
            <m:ctrlPr>
              <w:rPr>
                <w:rFonts w:ascii="Cambria Math" w:hAnsi="Cambria Math" w:cs="Arial"/>
                <w:i/>
                <w:sz w:val="20"/>
                <w:szCs w:val="20"/>
              </w:rPr>
            </m:ctrlPr>
          </m:sSubSupPr>
          <m:e>
            <m:r>
              <w:rPr>
                <w:rFonts w:ascii="Cambria Math" w:hAnsi="Cambria Math" w:cs="Arial"/>
                <w:sz w:val="20"/>
                <w:szCs w:val="20"/>
              </w:rPr>
              <m:t>ω</m:t>
            </m:r>
          </m:e>
          <m:sub>
            <m:sSub>
              <m:sSubPr>
                <m:ctrlPr>
                  <w:rPr>
                    <w:rFonts w:ascii="Cambria Math" w:hAnsi="Cambria Math" w:cs="Arial"/>
                    <w:b/>
                    <w:bCs/>
                    <w:i/>
                    <w:sz w:val="20"/>
                    <w:szCs w:val="20"/>
                  </w:rPr>
                </m:ctrlPr>
              </m:sSubPr>
              <m:e>
                <m:r>
                  <m:rPr>
                    <m:sty m:val="bi"/>
                  </m:rPr>
                  <w:rPr>
                    <w:rFonts w:ascii="Cambria Math" w:hAnsi="Cambria Math" w:cs="Arial"/>
                    <w:sz w:val="20"/>
                    <w:szCs w:val="20"/>
                  </w:rPr>
                  <m:t>v</m:t>
                </m:r>
              </m:e>
              <m:sub>
                <m:r>
                  <m:rPr>
                    <m:sty m:val="bi"/>
                  </m:rPr>
                  <w:rPr>
                    <w:rFonts w:ascii="Cambria Math" w:hAnsi="Cambria Math" w:cs="Arial"/>
                    <w:sz w:val="20"/>
                    <w:szCs w:val="20"/>
                  </w:rPr>
                  <m:t>t</m:t>
                </m:r>
              </m:sub>
            </m:sSub>
          </m:sub>
          <m:sup>
            <m:r>
              <w:rPr>
                <w:rFonts w:ascii="Cambria Math" w:hAnsi="Cambria Math" w:cs="Arial"/>
                <w:sz w:val="20"/>
                <w:szCs w:val="20"/>
              </w:rPr>
              <m:t>t</m:t>
            </m:r>
          </m:sup>
        </m:sSubSup>
      </m:oMath>
      <w:r w:rsidR="007558C8" w:rsidRPr="008F2627">
        <w:rPr>
          <w:rFonts w:ascii="Arial" w:eastAsiaTheme="minorEastAsia" w:hAnsi="Arial" w:cs="Arial"/>
          <w:sz w:val="20"/>
          <w:szCs w:val="20"/>
        </w:rPr>
        <w:t xml:space="preserve"> for </w:t>
      </w:r>
      <m:oMath>
        <m:r>
          <m:rPr>
            <m:sty m:val="bi"/>
          </m:rPr>
          <w:rPr>
            <w:rFonts w:ascii="Cambria Math" w:hAnsi="Cambria Math" w:cs="Arial"/>
            <w:sz w:val="20"/>
            <w:szCs w:val="20"/>
          </w:rPr>
          <m:t>v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hAnsi="Cambria Math" w:cs="Arial"/>
            <w:sz w:val="20"/>
            <w:szCs w:val="20"/>
          </w:rPr>
          <m:t xml:space="preserve"> </m:t>
        </m:r>
        <m:r>
          <w:rPr>
            <w:rFonts w:ascii="Cambria Math" w:hAnsi="Cambria Math" w:cs="Arial"/>
            <w:sz w:val="20"/>
            <w:szCs w:val="20"/>
          </w:rPr>
          <m:t>\</m:t>
        </m:r>
        <m:r>
          <w:rPr>
            <w:rFonts w:ascii="Cambria Math" w:hAnsi="Cambria Math" w:cs="Arial"/>
            <w:sz w:val="20"/>
            <w:szCs w:val="20"/>
          </w:rPr>
          <m:t xml:space="preserve"> </m:t>
        </m:r>
        <m:d>
          <m:dPr>
            <m:begChr m:val="{"/>
            <m:endChr m:val="}"/>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e>
        </m:d>
      </m:oMath>
      <w:r w:rsidR="007558C8" w:rsidRPr="008F2627">
        <w:rPr>
          <w:rFonts w:ascii="Arial" w:eastAsiaTheme="minorEastAsia" w:hAnsi="Arial" w:cs="Arial"/>
          <w:sz w:val="20"/>
          <w:szCs w:val="20"/>
        </w:rPr>
        <w:t>.</w:t>
      </w:r>
      <w:r w:rsidR="00D91852" w:rsidRPr="008F2627">
        <w:rPr>
          <w:rFonts w:ascii="Arial" w:hAnsi="Arial" w:cs="Arial"/>
          <w:sz w:val="20"/>
          <w:szCs w:val="20"/>
        </w:rPr>
        <w:t xml:space="preserve"> </w:t>
      </w:r>
      <w:r w:rsidRPr="008F2627">
        <w:rPr>
          <w:rFonts w:ascii="Arial" w:hAnsi="Arial" w:cs="Arial"/>
          <w:sz w:val="20"/>
          <w:szCs w:val="20"/>
        </w:rPr>
        <w:t xml:space="preserve">For an away step, we </w:t>
      </w:r>
      <w:r w:rsidR="00D91852" w:rsidRPr="008F2627">
        <w:rPr>
          <w:rFonts w:ascii="Arial" w:hAnsi="Arial" w:cs="Arial"/>
          <w:sz w:val="20"/>
          <w:szCs w:val="20"/>
        </w:rPr>
        <w:t xml:space="preserve">have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t+1</m:t>
            </m:r>
          </m:sup>
        </m:sSup>
        <m:r>
          <w:rPr>
            <w:rFonts w:ascii="Cambria Math" w:hAnsi="Cambria Math" w:cs="Arial"/>
            <w:sz w:val="20"/>
            <w:szCs w:val="20"/>
          </w:rPr>
          <m:t xml:space="preserve">= </m:t>
        </m:r>
        <m:d>
          <m:dPr>
            <m:begChr m:val="{"/>
            <m:endChr m:val="}"/>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e>
        </m:d>
      </m:oMath>
      <w:r w:rsidR="00D91852" w:rsidRPr="008F2627">
        <w:rPr>
          <w:rFonts w:ascii="Arial" w:eastAsiaTheme="minorEastAsia" w:hAnsi="Arial" w:cs="Arial"/>
          <w:sz w:val="20"/>
          <w:szCs w:val="20"/>
        </w:rPr>
        <w:t xml:space="preserve"> if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oMath>
      <w:r w:rsidR="00D91852" w:rsidRPr="008F2627">
        <w:rPr>
          <w:rFonts w:ascii="Arial" w:eastAsiaTheme="minorEastAsia" w:hAnsi="Arial" w:cs="Arial"/>
          <w:sz w:val="20"/>
          <w:szCs w:val="20"/>
        </w:rPr>
        <w:t xml:space="preserve"> (a drop step);</w:t>
      </w:r>
      <w:r w:rsidRPr="008F2627">
        <w:rPr>
          <w:rFonts w:ascii="Arial" w:hAnsi="Arial" w:cs="Arial"/>
          <w:sz w:val="20"/>
          <w:szCs w:val="20"/>
        </w:rPr>
        <w:t xml:space="preserve"> otherwise</w:t>
      </w:r>
      <w:r w:rsidR="00D91852" w:rsidRPr="008F2627">
        <w:rPr>
          <w:rFonts w:ascii="Arial"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t+1</m:t>
            </m:r>
          </m:sup>
        </m:sSup>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00D91852" w:rsidRPr="008F2627">
        <w:rPr>
          <w:rFonts w:ascii="Arial" w:eastAsiaTheme="minorEastAsia" w:hAnsi="Arial" w:cs="Arial"/>
          <w:sz w:val="20"/>
          <w:szCs w:val="20"/>
        </w:rPr>
        <w:t>.</w:t>
      </w:r>
      <w:r w:rsidR="00D91852" w:rsidRPr="008F2627">
        <w:rPr>
          <w:rFonts w:ascii="Arial" w:eastAsiaTheme="minorEastAsia" w:hAnsi="Arial" w:cs="Arial"/>
          <w:b/>
          <w:bCs/>
          <w:sz w:val="20"/>
          <w:szCs w:val="20"/>
        </w:rPr>
        <w:t xml:space="preserve"> </w:t>
      </w:r>
      <w:r w:rsidRPr="008F2627">
        <w:rPr>
          <w:rFonts w:ascii="Arial" w:hAnsi="Arial" w:cs="Arial"/>
          <w:sz w:val="20"/>
          <w:szCs w:val="20"/>
        </w:rPr>
        <w:t xml:space="preserve">Also, we have </w:t>
      </w:r>
      <m:oMath>
        <m:sSubSup>
          <m:sSubSupPr>
            <m:ctrlPr>
              <w:rPr>
                <w:rFonts w:ascii="Cambria Math" w:hAnsi="Cambria Math" w:cs="Arial"/>
                <w:i/>
                <w:sz w:val="20"/>
                <w:szCs w:val="20"/>
              </w:rPr>
            </m:ctrlPr>
          </m:sSubSupPr>
          <m:e>
            <m:r>
              <w:rPr>
                <w:rFonts w:ascii="Cambria Math" w:hAnsi="Cambria Math" w:cs="Arial"/>
                <w:sz w:val="20"/>
                <w:szCs w:val="20"/>
              </w:rPr>
              <m:t>ω</m:t>
            </m:r>
          </m:e>
          <m:sub>
            <m:sSub>
              <m:sSubPr>
                <m:ctrlPr>
                  <w:rPr>
                    <w:rFonts w:ascii="Cambria Math" w:hAnsi="Cambria Math" w:cs="Arial"/>
                    <w:b/>
                    <w:bCs/>
                    <w:i/>
                    <w:sz w:val="20"/>
                    <w:szCs w:val="20"/>
                  </w:rPr>
                </m:ctrlPr>
              </m:sSubPr>
              <m:e>
                <m:r>
                  <m:rPr>
                    <m:sty m:val="bi"/>
                  </m:rPr>
                  <w:rPr>
                    <w:rFonts w:ascii="Cambria Math" w:hAnsi="Cambria Math" w:cs="Arial"/>
                    <w:sz w:val="20"/>
                    <w:szCs w:val="20"/>
                  </w:rPr>
                  <m:t>v</m:t>
                </m:r>
              </m:e>
              <m:sub>
                <m:r>
                  <m:rPr>
                    <m:sty m:val="bi"/>
                  </m:rPr>
                  <w:rPr>
                    <w:rFonts w:ascii="Cambria Math" w:hAnsi="Cambria Math" w:cs="Arial"/>
                    <w:sz w:val="20"/>
                    <w:szCs w:val="20"/>
                  </w:rPr>
                  <m:t>t</m:t>
                </m:r>
              </m:sub>
            </m:sSub>
          </m:sub>
          <m:sup>
            <m:r>
              <w:rPr>
                <w:rFonts w:ascii="Cambria Math" w:hAnsi="Cambria Math" w:cs="Arial"/>
                <w:sz w:val="20"/>
                <w:szCs w:val="20"/>
              </w:rPr>
              <m:t>t+1</m:t>
            </m:r>
          </m:sup>
        </m:sSub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e>
        </m:d>
        <m:sSubSup>
          <m:sSubSupPr>
            <m:ctrlPr>
              <w:rPr>
                <w:rFonts w:ascii="Cambria Math" w:hAnsi="Cambria Math" w:cs="Arial"/>
                <w:i/>
                <w:sz w:val="20"/>
                <w:szCs w:val="20"/>
              </w:rPr>
            </m:ctrlPr>
          </m:sSubSupPr>
          <m:e>
            <m:r>
              <w:rPr>
                <w:rFonts w:ascii="Cambria Math" w:hAnsi="Cambria Math" w:cs="Arial"/>
                <w:sz w:val="20"/>
                <w:szCs w:val="20"/>
              </w:rPr>
              <m:t>ω</m:t>
            </m:r>
          </m:e>
          <m:sub>
            <m:sSub>
              <m:sSubPr>
                <m:ctrlPr>
                  <w:rPr>
                    <w:rFonts w:ascii="Cambria Math" w:hAnsi="Cambria Math" w:cs="Arial"/>
                    <w:b/>
                    <w:bCs/>
                    <w:i/>
                    <w:sz w:val="20"/>
                    <w:szCs w:val="20"/>
                  </w:rPr>
                </m:ctrlPr>
              </m:sSubPr>
              <m:e>
                <m:r>
                  <m:rPr>
                    <m:sty m:val="bi"/>
                  </m:rPr>
                  <w:rPr>
                    <w:rFonts w:ascii="Cambria Math" w:hAnsi="Cambria Math" w:cs="Arial"/>
                    <w:sz w:val="20"/>
                    <w:szCs w:val="20"/>
                  </w:rPr>
                  <m:t>v</m:t>
                </m:r>
              </m:e>
              <m:sub>
                <m:r>
                  <m:rPr>
                    <m:sty m:val="bi"/>
                  </m:rPr>
                  <w:rPr>
                    <w:rFonts w:ascii="Cambria Math" w:hAnsi="Cambria Math" w:cs="Arial"/>
                    <w:sz w:val="20"/>
                    <w:szCs w:val="20"/>
                  </w:rPr>
                  <m:t>t</m:t>
                </m:r>
              </m:sub>
            </m:sSub>
          </m:sub>
          <m:sup>
            <m:r>
              <w:rPr>
                <w:rFonts w:ascii="Cambria Math" w:hAnsi="Cambria Math" w:cs="Arial"/>
                <w:sz w:val="20"/>
                <w:szCs w:val="20"/>
              </w:rPr>
              <m:t>t</m:t>
            </m:r>
          </m:sup>
        </m:sSub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oMath>
      <w:r w:rsidR="00D91852" w:rsidRPr="008F2627">
        <w:rPr>
          <w:rFonts w:ascii="Arial" w:eastAsiaTheme="minorEastAsia" w:hAnsi="Arial" w:cs="Arial"/>
          <w:sz w:val="20"/>
          <w:szCs w:val="20"/>
        </w:rPr>
        <w:t xml:space="preserve"> and </w:t>
      </w:r>
      <m:oMath>
        <m:sSubSup>
          <m:sSubSupPr>
            <m:ctrlPr>
              <w:rPr>
                <w:rFonts w:ascii="Cambria Math" w:hAnsi="Cambria Math" w:cs="Arial"/>
                <w:i/>
                <w:sz w:val="20"/>
                <w:szCs w:val="20"/>
              </w:rPr>
            </m:ctrlPr>
          </m:sSubSupPr>
          <m:e>
            <m:r>
              <w:rPr>
                <w:rFonts w:ascii="Cambria Math" w:hAnsi="Cambria Math" w:cs="Arial"/>
                <w:sz w:val="20"/>
                <w:szCs w:val="20"/>
              </w:rPr>
              <m:t>ω</m:t>
            </m:r>
          </m:e>
          <m:sub>
            <m:r>
              <m:rPr>
                <m:sty m:val="bi"/>
              </m:rPr>
              <w:rPr>
                <w:rFonts w:ascii="Cambria Math" w:hAnsi="Cambria Math" w:cs="Arial"/>
                <w:sz w:val="20"/>
                <w:szCs w:val="20"/>
              </w:rPr>
              <m:t>v</m:t>
            </m:r>
          </m:sub>
          <m:sup>
            <m:r>
              <w:rPr>
                <w:rFonts w:ascii="Cambria Math" w:hAnsi="Cambria Math" w:cs="Arial"/>
                <w:sz w:val="20"/>
                <w:szCs w:val="20"/>
              </w:rPr>
              <m:t>t+1</m:t>
            </m:r>
          </m:sup>
        </m:sSub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e>
        </m:d>
        <m:sSubSup>
          <m:sSubSupPr>
            <m:ctrlPr>
              <w:rPr>
                <w:rFonts w:ascii="Cambria Math" w:hAnsi="Cambria Math" w:cs="Arial"/>
                <w:i/>
                <w:sz w:val="20"/>
                <w:szCs w:val="20"/>
              </w:rPr>
            </m:ctrlPr>
          </m:sSubSupPr>
          <m:e>
            <m:r>
              <w:rPr>
                <w:rFonts w:ascii="Cambria Math" w:hAnsi="Cambria Math" w:cs="Arial"/>
                <w:sz w:val="20"/>
                <w:szCs w:val="20"/>
              </w:rPr>
              <m:t>ω</m:t>
            </m:r>
          </m:e>
          <m:sub>
            <m:r>
              <m:rPr>
                <m:sty m:val="bi"/>
              </m:rPr>
              <w:rPr>
                <w:rFonts w:ascii="Cambria Math" w:hAnsi="Cambria Math" w:cs="Arial"/>
                <w:sz w:val="20"/>
                <w:szCs w:val="20"/>
              </w:rPr>
              <m:t>v</m:t>
            </m:r>
          </m:sub>
          <m:sup>
            <m:r>
              <w:rPr>
                <w:rFonts w:ascii="Cambria Math" w:hAnsi="Cambria Math" w:cs="Arial"/>
                <w:sz w:val="20"/>
                <w:szCs w:val="20"/>
              </w:rPr>
              <m:t>t</m:t>
            </m:r>
          </m:sup>
        </m:sSubSup>
      </m:oMath>
      <w:r w:rsidR="00D91852" w:rsidRPr="008F2627">
        <w:rPr>
          <w:rFonts w:ascii="Arial" w:eastAsiaTheme="minorEastAsia" w:hAnsi="Arial" w:cs="Arial"/>
          <w:sz w:val="20"/>
          <w:szCs w:val="20"/>
        </w:rPr>
        <w:t xml:space="preserve"> for </w:t>
      </w:r>
      <m:oMath>
        <m:r>
          <m:rPr>
            <m:sty m:val="bi"/>
          </m:rPr>
          <w:rPr>
            <w:rFonts w:ascii="Cambria Math" w:hAnsi="Cambria Math" w:cs="Arial"/>
            <w:sz w:val="20"/>
            <w:szCs w:val="20"/>
          </w:rPr>
          <m:t>v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hAnsi="Cambria Math" w:cs="Arial"/>
            <w:sz w:val="20"/>
            <w:szCs w:val="20"/>
          </w:rPr>
          <m:t>\</m:t>
        </m:r>
        <m:d>
          <m:dPr>
            <m:begChr m:val="{"/>
            <m:endChr m:val="}"/>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e>
        </m:d>
      </m:oMath>
      <w:r w:rsidR="00D91852" w:rsidRPr="008F2627">
        <w:rPr>
          <w:rFonts w:ascii="Arial" w:eastAsiaTheme="minorEastAsia" w:hAnsi="Arial" w:cs="Arial"/>
          <w:sz w:val="20"/>
          <w:szCs w:val="20"/>
        </w:rPr>
        <w:t>.</w:t>
      </w:r>
    </w:p>
    <w:p w14:paraId="15703844" w14:textId="6123EB1E" w:rsidR="00603625" w:rsidRPr="008F2627" w:rsidRDefault="0065286C" w:rsidP="006F2623">
      <w:pPr>
        <w:pBdr>
          <w:top w:val="single" w:sz="4" w:space="1" w:color="auto"/>
          <w:bottom w:val="single" w:sz="4" w:space="1" w:color="auto"/>
        </w:pBdr>
        <w:spacing w:after="80"/>
        <w:jc w:val="both"/>
        <w:rPr>
          <w:rFonts w:ascii="Arial" w:eastAsiaTheme="minorEastAsia" w:hAnsi="Arial" w:cs="Arial"/>
          <w:b/>
          <w:bCs/>
          <w:sz w:val="20"/>
          <w:szCs w:val="20"/>
        </w:rPr>
      </w:pPr>
      <w:r w:rsidRPr="008F2627">
        <w:rPr>
          <w:rFonts w:ascii="Arial" w:eastAsiaTheme="minorEastAsia" w:hAnsi="Arial" w:cs="Arial"/>
          <w:b/>
          <w:bCs/>
          <w:sz w:val="20"/>
          <w:szCs w:val="20"/>
        </w:rPr>
        <w:t>Algorithm 1: Away-steps Frank-Wolfe algorithm</w:t>
      </w:r>
    </w:p>
    <w:p w14:paraId="1FAAAAF5" w14:textId="63D0011C" w:rsidR="00D91852" w:rsidRPr="008F2627" w:rsidRDefault="00262A46" w:rsidP="006F2623">
      <w:pPr>
        <w:pStyle w:val="ListParagraph"/>
        <w:numPr>
          <w:ilvl w:val="0"/>
          <w:numId w:val="1"/>
        </w:numPr>
        <w:spacing w:after="80"/>
        <w:jc w:val="both"/>
        <w:rPr>
          <w:rFonts w:ascii="Arial" w:eastAsiaTheme="minorEastAsia" w:hAnsi="Arial" w:cs="Arial"/>
          <w:sz w:val="20"/>
          <w:szCs w:val="20"/>
        </w:rPr>
      </w:pP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r>
              <m:rPr>
                <m:sty m:val="bi"/>
              </m:rPr>
              <w:rPr>
                <w:rFonts w:ascii="Cambria Math" w:eastAsiaTheme="minorEastAsia" w:hAnsi="Cambria Math" w:cs="Arial"/>
                <w:sz w:val="20"/>
                <w:szCs w:val="20"/>
              </w:rPr>
              <m:t>1 0 0… 0</m:t>
            </m:r>
          </m:e>
        </m:d>
        <m:r>
          <m:rPr>
            <m:sty m:val="bi"/>
          </m:rPr>
          <w:rPr>
            <w:rFonts w:ascii="Cambria Math" w:eastAsiaTheme="minorEastAsia"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oMath>
      <w:r w:rsidR="00D91852" w:rsidRPr="008F2627">
        <w:rPr>
          <w:rFonts w:ascii="Arial" w:eastAsiaTheme="minorEastAsia" w:hAnsi="Arial" w:cs="Arial"/>
          <w:sz w:val="20"/>
          <w:szCs w:val="20"/>
        </w:rPr>
        <w:t>,</w:t>
      </w:r>
      <w:r w:rsidR="007E78EF">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0</m:t>
            </m:r>
          </m:sup>
        </m:sSup>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e>
        </m:d>
      </m:oMath>
      <w:r w:rsidR="00D91852" w:rsidRPr="008F2627">
        <w:rPr>
          <w:rFonts w:ascii="Arial" w:eastAsiaTheme="minorEastAsia" w:hAnsi="Arial" w:cs="Arial"/>
          <w:b/>
          <w:bCs/>
          <w:sz w:val="20"/>
          <w:szCs w:val="20"/>
        </w:rPr>
        <w:t xml:space="preserve"> </w:t>
      </w:r>
      <w:r w:rsidR="007E78EF">
        <w:rPr>
          <w:rFonts w:ascii="Arial" w:eastAsiaTheme="minorEastAsia" w:hAnsi="Arial" w:cs="Arial"/>
          <w:b/>
          <w:bCs/>
          <w:sz w:val="20"/>
          <w:szCs w:val="20"/>
        </w:rPr>
        <w:t xml:space="preserve">                                          // </w:t>
      </w:r>
      <w:r w:rsidR="00D91852" w:rsidRPr="000A557C">
        <w:rPr>
          <w:rFonts w:ascii="Arial" w:eastAsiaTheme="minorEastAsia" w:hAnsi="Arial" w:cs="Arial"/>
          <w:i/>
          <w:iCs/>
          <w:sz w:val="20"/>
          <w:szCs w:val="20"/>
        </w:rPr>
        <w:t xml:space="preserve">so that </w:t>
      </w:r>
      <m:oMath>
        <m:sSubSup>
          <m:sSubSupPr>
            <m:ctrlPr>
              <w:rPr>
                <w:rFonts w:ascii="Cambria Math" w:hAnsi="Cambria Math" w:cs="Arial"/>
                <w:i/>
                <w:iCs/>
                <w:sz w:val="20"/>
                <w:szCs w:val="20"/>
              </w:rPr>
            </m:ctrlPr>
          </m:sSubSupPr>
          <m:e>
            <m:r>
              <w:rPr>
                <w:rFonts w:ascii="Cambria Math" w:hAnsi="Cambria Math" w:cs="Arial"/>
                <w:sz w:val="20"/>
                <w:szCs w:val="20"/>
              </w:rPr>
              <m:t>ω</m:t>
            </m:r>
          </m:e>
          <m:sub>
            <m:r>
              <m:rPr>
                <m:sty m:val="bi"/>
              </m:rPr>
              <w:rPr>
                <w:rFonts w:ascii="Cambria Math" w:hAnsi="Cambria Math" w:cs="Arial"/>
                <w:sz w:val="20"/>
                <w:szCs w:val="20"/>
              </w:rPr>
              <m:t>v</m:t>
            </m:r>
          </m:sub>
          <m:sup>
            <m:r>
              <w:rPr>
                <w:rFonts w:ascii="Cambria Math" w:hAnsi="Cambria Math" w:cs="Arial"/>
                <w:sz w:val="20"/>
                <w:szCs w:val="20"/>
              </w:rPr>
              <m:t>0</m:t>
            </m:r>
          </m:sup>
        </m:sSubSup>
        <m:r>
          <w:rPr>
            <w:rFonts w:ascii="Cambria Math" w:hAnsi="Cambria Math" w:cs="Arial"/>
            <w:sz w:val="20"/>
            <w:szCs w:val="20"/>
          </w:rPr>
          <m:t>=1</m:t>
        </m:r>
      </m:oMath>
      <w:r w:rsidR="00D91852" w:rsidRPr="000A557C">
        <w:rPr>
          <w:rFonts w:ascii="Arial" w:eastAsiaTheme="minorEastAsia" w:hAnsi="Arial" w:cs="Arial"/>
          <w:i/>
          <w:iCs/>
          <w:sz w:val="20"/>
          <w:szCs w:val="20"/>
        </w:rPr>
        <w:t xml:space="preserve"> for </w:t>
      </w:r>
      <m:oMath>
        <m:r>
          <m:rPr>
            <m:sty m:val="bi"/>
          </m:rPr>
          <w:rPr>
            <w:rFonts w:ascii="Cambria Math" w:hAnsi="Cambria Math" w:cs="Arial"/>
            <w:sz w:val="20"/>
            <w:szCs w:val="20"/>
          </w:rPr>
          <m:t>v=</m:t>
        </m:r>
        <m:sSup>
          <m:sSupPr>
            <m:ctrlPr>
              <w:rPr>
                <w:rFonts w:ascii="Cambria Math" w:hAnsi="Cambria Math" w:cs="Arial"/>
                <w:b/>
                <w:bCs/>
                <w:i/>
                <w:iCs/>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oMath>
      <w:r w:rsidR="00D91852" w:rsidRPr="000A557C">
        <w:rPr>
          <w:rFonts w:ascii="Arial" w:eastAsiaTheme="minorEastAsia" w:hAnsi="Arial" w:cs="Arial"/>
          <w:b/>
          <w:bCs/>
          <w:i/>
          <w:iCs/>
          <w:sz w:val="20"/>
          <w:szCs w:val="20"/>
        </w:rPr>
        <w:t xml:space="preserve"> </w:t>
      </w:r>
      <w:r w:rsidR="00D91852" w:rsidRPr="000A557C">
        <w:rPr>
          <w:rFonts w:ascii="Arial" w:eastAsiaTheme="minorEastAsia" w:hAnsi="Arial" w:cs="Arial"/>
          <w:i/>
          <w:iCs/>
          <w:sz w:val="20"/>
          <w:szCs w:val="20"/>
        </w:rPr>
        <w:t>and 0 otherwise</w:t>
      </w:r>
    </w:p>
    <w:p w14:paraId="37BA496A" w14:textId="0C492326" w:rsidR="00D91852" w:rsidRPr="008F2627" w:rsidRDefault="00D91852" w:rsidP="006F2623">
      <w:pPr>
        <w:pStyle w:val="ListParagraph"/>
        <w:numPr>
          <w:ilvl w:val="0"/>
          <w:numId w:val="1"/>
        </w:numPr>
        <w:spacing w:after="80"/>
        <w:jc w:val="both"/>
        <w:rPr>
          <w:rFonts w:ascii="Arial" w:eastAsiaTheme="minorEastAsia" w:hAnsi="Arial" w:cs="Arial"/>
          <w:sz w:val="20"/>
          <w:szCs w:val="20"/>
        </w:rPr>
      </w:pPr>
      <w:r w:rsidRPr="008F2627">
        <w:rPr>
          <w:rFonts w:ascii="Arial" w:hAnsi="Arial" w:cs="Arial"/>
          <w:b/>
          <w:bCs/>
          <w:sz w:val="20"/>
          <w:szCs w:val="20"/>
        </w:rPr>
        <w:t>For</w:t>
      </w:r>
      <w:r w:rsidRPr="008F2627">
        <w:rPr>
          <w:rFonts w:ascii="Arial" w:hAnsi="Arial" w:cs="Arial"/>
          <w:sz w:val="20"/>
          <w:szCs w:val="20"/>
        </w:rPr>
        <w:t xml:space="preserve"> </w:t>
      </w:r>
      <m:oMath>
        <m:r>
          <w:rPr>
            <w:rFonts w:ascii="Cambria Math" w:hAnsi="Cambria Math" w:cs="Arial"/>
            <w:sz w:val="20"/>
            <w:szCs w:val="20"/>
          </w:rPr>
          <m:t>t=0, …, maxIter-1</m:t>
        </m:r>
      </m:oMath>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do</w:t>
      </w:r>
    </w:p>
    <w:p w14:paraId="757591A0" w14:textId="05B395D5" w:rsidR="00D91852"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lastRenderedPageBreak/>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m:rPr>
            <m:sty m:val="bi"/>
          </m:rPr>
          <w:rPr>
            <w:rFonts w:ascii="Cambria Math" w:hAnsi="Cambria Math" w:cs="Arial"/>
            <w:sz w:val="20"/>
            <w:szCs w:val="20"/>
          </w:rPr>
          <m:t>←</m:t>
        </m:r>
        <m:sSub>
          <m:sSubPr>
            <m:ctrlPr>
              <w:rPr>
                <w:rFonts w:ascii="Cambria Math" w:hAnsi="Cambria Math" w:cs="Arial"/>
                <w:i/>
                <w:sz w:val="20"/>
                <w:szCs w:val="20"/>
              </w:rPr>
            </m:ctrlPr>
          </m:sSubPr>
          <m:e>
            <m:r>
              <m:rPr>
                <m:sty m:val="p"/>
              </m:rPr>
              <w:rPr>
                <w:rFonts w:ascii="Cambria Math" w:hAnsi="Cambria Math" w:cs="Arial"/>
                <w:sz w:val="20"/>
                <w:szCs w:val="20"/>
              </w:rPr>
              <m:t>LMO</m:t>
            </m:r>
          </m:e>
          <m:sub>
            <m:r>
              <w:rPr>
                <w:rFonts w:ascii="Cambria Math" w:hAnsi="Cambria Math" w:cs="Arial"/>
                <w:sz w:val="20"/>
                <w:szCs w:val="20"/>
              </w:rPr>
              <m:t>A</m:t>
            </m:r>
          </m:sub>
        </m:sSub>
        <m:d>
          <m:dPr>
            <m:ctrlPr>
              <w:rPr>
                <w:rFonts w:ascii="Cambria Math" w:hAnsi="Cambria Math" w:cs="Arial"/>
                <w:i/>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e>
        </m:d>
      </m:oMath>
      <w:r w:rsidR="00D91852" w:rsidRPr="008F2627">
        <w:rPr>
          <w:rFonts w:ascii="Arial" w:eastAsiaTheme="minorEastAsia" w:hAnsi="Arial" w:cs="Arial"/>
          <w:sz w:val="20"/>
          <w:szCs w:val="20"/>
        </w:rPr>
        <w:t xml:space="preserve"> and </w:t>
      </w:r>
      <m:oMath>
        <m:sSup>
          <m:sSupPr>
            <m:ctrlPr>
              <w:rPr>
                <w:rFonts w:ascii="Cambria Math" w:hAnsi="Cambria Math" w:cs="Arial"/>
                <w:i/>
                <w:sz w:val="20"/>
                <w:szCs w:val="20"/>
              </w:rPr>
            </m:ctrlPr>
          </m:sSupPr>
          <m:e>
            <m:r>
              <w:rPr>
                <w:rFonts w:ascii="Cambria Math" w:hAnsi="Cambria Math" w:cs="Arial"/>
                <w:sz w:val="20"/>
                <w:szCs w:val="20"/>
              </w:rPr>
              <m:t>d</m:t>
            </m:r>
            <m:r>
              <w:rPr>
                <w:rFonts w:ascii="Cambria Math" w:hAnsi="Cambria Math" w:cs="Arial"/>
                <w:sz w:val="20"/>
                <w:szCs w:val="20"/>
              </w:rPr>
              <m:t>_FW</m:t>
            </m:r>
          </m:e>
          <m:sup>
            <m:r>
              <w:rPr>
                <w:rFonts w:ascii="Cambria Math" w:hAnsi="Cambria Math" w:cs="Arial"/>
                <w:sz w:val="20"/>
                <w:szCs w:val="20"/>
              </w:rPr>
              <m:t>t</m:t>
            </m:r>
          </m:sup>
        </m:sSup>
        <m:r>
          <w:rPr>
            <w:rFonts w:ascii="Cambria Math" w:hAnsi="Cambria Math" w:cs="Arial"/>
            <w:sz w:val="20"/>
            <w:szCs w:val="20"/>
          </w:rPr>
          <m:t>←</m:t>
        </m:r>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oMath>
      <w:r w:rsidR="00D91852" w:rsidRPr="008F2627">
        <w:rPr>
          <w:rFonts w:ascii="Arial" w:eastAsiaTheme="minorEastAsia" w:hAnsi="Arial" w:cs="Arial"/>
          <w:sz w:val="20"/>
          <w:szCs w:val="20"/>
        </w:rPr>
        <w:t xml:space="preserve"> </w:t>
      </w:r>
      <w:r w:rsidR="00603625" w:rsidRPr="008F2627">
        <w:rPr>
          <w:rFonts w:ascii="Arial" w:eastAsiaTheme="minorEastAsia" w:hAnsi="Arial" w:cs="Arial"/>
          <w:sz w:val="20"/>
          <w:szCs w:val="20"/>
        </w:rPr>
        <w:t xml:space="preserve"> </w:t>
      </w:r>
      <w:r w:rsidR="007E78EF">
        <w:rPr>
          <w:rFonts w:ascii="Arial" w:eastAsiaTheme="minorEastAsia" w:hAnsi="Arial" w:cs="Arial"/>
          <w:sz w:val="20"/>
          <w:szCs w:val="20"/>
        </w:rPr>
        <w:t xml:space="preserve">                                                              // </w:t>
      </w:r>
      <w:r w:rsidR="00603625" w:rsidRPr="000A557C">
        <w:rPr>
          <w:rFonts w:ascii="Arial" w:eastAsiaTheme="minorEastAsia" w:hAnsi="Arial" w:cs="Arial"/>
          <w:i/>
          <w:iCs/>
          <w:sz w:val="20"/>
          <w:szCs w:val="20"/>
        </w:rPr>
        <w:t>the FW direction</w:t>
      </w:r>
    </w:p>
    <w:p w14:paraId="2F540B7B" w14:textId="163DD972"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r>
          <m:rPr>
            <m:sty m:val="bi"/>
          </m:rP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m:rPr>
                    <m:sty m:val="bi"/>
                  </m:rPr>
                  <w:rPr>
                    <w:rFonts w:ascii="Cambria Math" w:eastAsiaTheme="minorEastAsia" w:hAnsi="Cambria Math" w:cs="Arial"/>
                    <w:sz w:val="20"/>
                    <w:szCs w:val="20"/>
                  </w:rPr>
                  <m:t>v</m:t>
                </m:r>
                <m:r>
                  <w:rPr>
                    <w:rFonts w:ascii="Cambria Math" w:hAnsi="Cambria Math" w:cs="Arial"/>
                    <w:sz w:val="20"/>
                    <w:szCs w:val="20"/>
                  </w:rPr>
                  <m:t xml:space="preserve"> ∈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hAnsi="Cambria Math" w:cs="Arial"/>
                    <w:sz w:val="20"/>
                    <w:szCs w:val="20"/>
                  </w:rPr>
                  <m:t xml:space="preserve"> </m:t>
                </m:r>
              </m:lim>
            </m:limLow>
          </m:fName>
          <m:e>
            <m:d>
              <m:dPr>
                <m:begChr m:val="〈"/>
                <m:endChr m:val="〉"/>
                <m:ctrlPr>
                  <w:rPr>
                    <w:rFonts w:ascii="Cambria Math" w:hAnsi="Cambria Math" w:cs="Arial"/>
                    <w:iCs/>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r>
                  <m:rPr>
                    <m:sty m:val="bi"/>
                  </m:rPr>
                  <w:rPr>
                    <w:rFonts w:ascii="Cambria Math" w:hAnsi="Cambria Math" w:cs="Arial"/>
                    <w:sz w:val="20"/>
                    <w:szCs w:val="20"/>
                  </w:rPr>
                  <m:t>v</m:t>
                </m:r>
              </m:e>
            </m:d>
          </m:e>
        </m:func>
      </m:oMath>
      <w:r w:rsidR="00603625" w:rsidRPr="008F2627">
        <w:rPr>
          <w:rFonts w:ascii="Arial" w:eastAsiaTheme="minorEastAsia" w:hAnsi="Arial" w:cs="Arial"/>
          <w:sz w:val="20"/>
          <w:szCs w:val="20"/>
        </w:rPr>
        <w:t xml:space="preserve"> and </w:t>
      </w:r>
      <m:oMath>
        <m:sSup>
          <m:sSupPr>
            <m:ctrlPr>
              <w:rPr>
                <w:rFonts w:ascii="Cambria Math" w:hAnsi="Cambria Math" w:cs="Arial"/>
                <w:i/>
                <w:sz w:val="20"/>
                <w:szCs w:val="20"/>
              </w:rPr>
            </m:ctrlPr>
          </m:sSupPr>
          <m:e>
            <m:r>
              <w:rPr>
                <w:rFonts w:ascii="Cambria Math" w:hAnsi="Cambria Math" w:cs="Arial"/>
                <w:sz w:val="20"/>
                <w:szCs w:val="20"/>
              </w:rPr>
              <m:t>d</m:t>
            </m:r>
            <m:r>
              <w:rPr>
                <w:rFonts w:ascii="Cambria Math" w:hAnsi="Cambria Math" w:cs="Arial"/>
                <w:sz w:val="20"/>
                <w:szCs w:val="20"/>
              </w:rPr>
              <m:t>_</m:t>
            </m:r>
            <m:r>
              <w:rPr>
                <w:rFonts w:ascii="Cambria Math" w:hAnsi="Cambria Math" w:cs="Arial"/>
                <w:sz w:val="20"/>
                <w:szCs w:val="20"/>
              </w:rPr>
              <m:t>A</m:t>
            </m:r>
          </m:e>
          <m:sup>
            <m:r>
              <w:rPr>
                <w:rFonts w:ascii="Cambria Math" w:hAnsi="Cambria Math" w:cs="Arial"/>
                <w:sz w:val="20"/>
                <w:szCs w:val="20"/>
              </w:rPr>
              <m:t>t</m:t>
            </m:r>
          </m:sup>
        </m:sSup>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oMath>
      <w:r w:rsidR="00603625" w:rsidRPr="008F2627">
        <w:rPr>
          <w:rFonts w:ascii="Arial" w:eastAsiaTheme="minorEastAsia" w:hAnsi="Arial" w:cs="Arial"/>
          <w:sz w:val="20"/>
          <w:szCs w:val="20"/>
        </w:rPr>
        <w:t xml:space="preserve">  </w:t>
      </w:r>
      <w:r w:rsidR="007E78EF">
        <w:rPr>
          <w:rFonts w:ascii="Arial" w:eastAsiaTheme="minorEastAsia" w:hAnsi="Arial" w:cs="Arial"/>
          <w:sz w:val="20"/>
          <w:szCs w:val="20"/>
        </w:rPr>
        <w:t xml:space="preserve">                                                        // </w:t>
      </w:r>
      <w:r w:rsidR="00603625" w:rsidRPr="000A557C">
        <w:rPr>
          <w:rFonts w:ascii="Arial" w:eastAsiaTheme="minorEastAsia" w:hAnsi="Arial" w:cs="Arial"/>
          <w:i/>
          <w:iCs/>
          <w:sz w:val="20"/>
          <w:szCs w:val="20"/>
        </w:rPr>
        <w:t>the away direction</w:t>
      </w:r>
    </w:p>
    <w:p w14:paraId="6187D06F" w14:textId="18853CB2"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w:r w:rsidR="00603625" w:rsidRPr="008F2627">
        <w:rPr>
          <w:rFonts w:ascii="Arial" w:eastAsiaTheme="minorEastAsia" w:hAnsi="Arial" w:cs="Arial"/>
          <w:b/>
          <w:bCs/>
          <w:sz w:val="20"/>
          <w:szCs w:val="20"/>
        </w:rPr>
        <w:t>if</w:t>
      </w:r>
      <w:r w:rsidR="00603625" w:rsidRPr="008F2627">
        <w:rPr>
          <w:rFonts w:ascii="Arial" w:eastAsiaTheme="minorEastAsia" w:hAnsi="Arial" w:cs="Arial"/>
          <w:sz w:val="20"/>
          <w:szCs w:val="20"/>
        </w:rPr>
        <w:t xml:space="preserve"> </w:t>
      </w:r>
      <m:oMath>
        <m:d>
          <m:dPr>
            <m:ctrlPr>
              <w:rPr>
                <w:rFonts w:ascii="Cambria Math" w:eastAsiaTheme="minorEastAsia"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g_FW</m:t>
                </m:r>
              </m:e>
              <m:sup>
                <m:r>
                  <w:rPr>
                    <w:rFonts w:ascii="Cambria Math" w:hAnsi="Cambria Math" w:cs="Arial"/>
                    <w:sz w:val="20"/>
                    <w:szCs w:val="20"/>
                  </w:rPr>
                  <m:t>t</m:t>
                </m:r>
              </m:sup>
            </m:sSup>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e>
                </m:d>
                <m:r>
                  <w:rPr>
                    <w:rFonts w:ascii="Cambria Math" w:hAnsi="Cambria Math" w:cs="Arial"/>
                    <w:sz w:val="20"/>
                    <w:szCs w:val="20"/>
                  </w:rPr>
                  <m:t>,</m:t>
                </m:r>
                <m:r>
                  <w:rPr>
                    <w:rFonts w:ascii="Cambria Math" w:hAnsi="Cambria Math" w:cs="Arial"/>
                    <w:sz w:val="20"/>
                    <w:szCs w:val="20"/>
                  </w:rPr>
                  <m:t xml:space="preserve"> </m:t>
                </m:r>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d_FW</m:t>
                    </m:r>
                  </m:e>
                  <m:sup>
                    <m:r>
                      <m:rPr>
                        <m:sty m:val="bi"/>
                      </m:rPr>
                      <w:rPr>
                        <w:rFonts w:ascii="Cambria Math" w:hAnsi="Cambria Math" w:cs="Arial"/>
                        <w:sz w:val="20"/>
                        <w:szCs w:val="20"/>
                      </w:rPr>
                      <m:t>t</m:t>
                    </m:r>
                  </m:sup>
                </m:sSup>
              </m:e>
            </m:d>
          </m:e>
        </m:d>
        <m:r>
          <w:rPr>
            <w:rFonts w:ascii="Cambria Math" w:hAnsi="Cambria Math" w:cs="Arial"/>
            <w:sz w:val="20"/>
            <w:szCs w:val="20"/>
          </w:rPr>
          <m:t>≤</m:t>
        </m:r>
        <m:r>
          <w:rPr>
            <w:rFonts w:ascii="Cambria Math" w:hAnsi="Cambria Math" w:cs="Arial"/>
            <w:sz w:val="20"/>
            <w:szCs w:val="20"/>
          </w:rPr>
          <m:t>ε</m:t>
        </m:r>
      </m:oMath>
      <w:r w:rsidR="0065286C" w:rsidRPr="008F2627">
        <w:rPr>
          <w:rFonts w:ascii="Arial" w:eastAsiaTheme="minorEastAsia" w:hAnsi="Arial" w:cs="Arial"/>
          <w:sz w:val="20"/>
          <w:szCs w:val="20"/>
        </w:rPr>
        <w:t xml:space="preserve"> </w:t>
      </w:r>
      <w:r w:rsidR="0065286C" w:rsidRPr="008F2627">
        <w:rPr>
          <w:rFonts w:ascii="Arial" w:eastAsiaTheme="minorEastAsia" w:hAnsi="Arial" w:cs="Arial"/>
          <w:b/>
          <w:bCs/>
          <w:sz w:val="20"/>
          <w:szCs w:val="20"/>
        </w:rPr>
        <w:t>then</w:t>
      </w:r>
      <w:r w:rsidR="0065286C" w:rsidRPr="008F2627">
        <w:rPr>
          <w:rFonts w:ascii="Arial" w:eastAsiaTheme="minorEastAsia" w:hAnsi="Arial" w:cs="Arial"/>
          <w:sz w:val="20"/>
          <w:szCs w:val="20"/>
        </w:rPr>
        <w:t xml:space="preserve"> </w:t>
      </w:r>
      <w:r w:rsidR="0065286C" w:rsidRPr="008F2627">
        <w:rPr>
          <w:rFonts w:ascii="Arial" w:eastAsiaTheme="minorEastAsia" w:hAnsi="Arial" w:cs="Arial"/>
          <w:b/>
          <w:bCs/>
          <w:sz w:val="20"/>
          <w:szCs w:val="20"/>
        </w:rPr>
        <w:t>return</w:t>
      </w:r>
      <w:r w:rsidR="0065286C"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oMath>
    </w:p>
    <w:p w14:paraId="73CCA742" w14:textId="21F0DF12"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w:r w:rsidR="00603625" w:rsidRPr="008F2627">
        <w:rPr>
          <w:rFonts w:ascii="Arial" w:eastAsiaTheme="minorEastAsia" w:hAnsi="Arial" w:cs="Arial"/>
          <w:b/>
          <w:bCs/>
          <w:sz w:val="20"/>
          <w:szCs w:val="20"/>
        </w:rPr>
        <w:t>if</w:t>
      </w:r>
      <w:r w:rsidR="00603625" w:rsidRPr="008F2627">
        <w:rPr>
          <w:rFonts w:ascii="Arial" w:eastAsiaTheme="minorEastAsia" w:hAnsi="Arial" w:cs="Arial"/>
          <w:sz w:val="20"/>
          <w:szCs w:val="20"/>
        </w:rPr>
        <w:t xml:space="preserve">  </w:t>
      </w:r>
      <m:oMath>
        <m:d>
          <m:dPr>
            <m:begChr m:val="〈"/>
            <m:endChr m:val="〉"/>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e>
            </m:d>
            <m:r>
              <w:rPr>
                <w:rFonts w:ascii="Cambria Math" w:hAnsi="Cambria Math" w:cs="Arial"/>
                <w:sz w:val="20"/>
                <w:szCs w:val="20"/>
              </w:rPr>
              <m:t xml:space="preserve">, </m:t>
            </m:r>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d_FW</m:t>
                </m:r>
              </m:e>
              <m:sup>
                <m:r>
                  <m:rPr>
                    <m:sty m:val="bi"/>
                  </m:rPr>
                  <w:rPr>
                    <w:rFonts w:ascii="Cambria Math" w:hAnsi="Cambria Math" w:cs="Arial"/>
                    <w:sz w:val="20"/>
                    <w:szCs w:val="20"/>
                  </w:rPr>
                  <m:t>t</m:t>
                </m:r>
              </m:sup>
            </m:sSup>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d_</m:t>
                </m:r>
                <m:r>
                  <m:rPr>
                    <m:sty m:val="bi"/>
                  </m:rPr>
                  <w:rPr>
                    <w:rFonts w:ascii="Cambria Math" w:hAnsi="Cambria Math" w:cs="Arial"/>
                    <w:sz w:val="20"/>
                    <w:szCs w:val="20"/>
                  </w:rPr>
                  <m:t>A</m:t>
                </m:r>
              </m:e>
              <m:sup>
                <m:r>
                  <m:rPr>
                    <m:sty m:val="bi"/>
                  </m:rPr>
                  <w:rPr>
                    <w:rFonts w:ascii="Cambria Math" w:hAnsi="Cambria Math" w:cs="Arial"/>
                    <w:sz w:val="20"/>
                    <w:szCs w:val="20"/>
                  </w:rPr>
                  <m:t>t</m:t>
                </m:r>
              </m:sup>
            </m:sSup>
          </m:e>
        </m:d>
        <m:r>
          <w:rPr>
            <w:rFonts w:ascii="Cambria Math" w:hAnsi="Cambria Math" w:cs="Arial"/>
            <w:sz w:val="20"/>
            <w:szCs w:val="20"/>
          </w:rPr>
          <m:t xml:space="preserve"> </m:t>
        </m:r>
      </m:oMath>
      <w:r w:rsidR="00603625" w:rsidRPr="008F2627">
        <w:rPr>
          <w:rFonts w:ascii="Arial" w:eastAsiaTheme="minorEastAsia" w:hAnsi="Arial" w:cs="Arial"/>
          <w:b/>
          <w:bCs/>
          <w:sz w:val="20"/>
          <w:szCs w:val="20"/>
        </w:rPr>
        <w:t>then</w:t>
      </w:r>
    </w:p>
    <w:p w14:paraId="671A0DA0" w14:textId="112D1769"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d</m:t>
            </m:r>
            <m:r>
              <m:rPr>
                <m:sty m:val="bi"/>
              </m:rPr>
              <w:rPr>
                <w:rFonts w:ascii="Cambria Math" w:hAnsi="Cambria Math" w:cs="Arial"/>
                <w:sz w:val="20"/>
                <w:szCs w:val="20"/>
              </w:rPr>
              <m:t>_FW</m:t>
            </m:r>
          </m:e>
          <m:sup>
            <m:r>
              <m:rPr>
                <m:sty m:val="bi"/>
              </m:rPr>
              <w:rPr>
                <w:rFonts w:ascii="Cambria Math" w:hAnsi="Cambria Math" w:cs="Arial"/>
                <w:sz w:val="20"/>
                <w:szCs w:val="20"/>
              </w:rPr>
              <m:t>t</m:t>
            </m:r>
          </m:sup>
        </m:sSup>
        <m:r>
          <m:rPr>
            <m:sty m:val="bi"/>
          </m:rPr>
          <w:rPr>
            <w:rFonts w:ascii="Cambria Math" w:hAnsi="Cambria Math" w:cs="Arial"/>
            <w:sz w:val="20"/>
            <w:szCs w:val="20"/>
          </w:rPr>
          <m:t>,</m:t>
        </m:r>
      </m:oMath>
      <w:r w:rsidR="00603625" w:rsidRPr="008F2627">
        <w:rPr>
          <w:rFonts w:ascii="Arial" w:eastAsiaTheme="minorEastAsia" w:hAnsi="Arial" w:cs="Arial"/>
          <w:sz w:val="20"/>
          <w:szCs w:val="20"/>
        </w:rPr>
        <w:t xml:space="preserve"> and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α</m:t>
            </m:r>
          </m:e>
          <m:sub>
            <m:r>
              <w:rPr>
                <w:rFonts w:ascii="Cambria Math" w:eastAsiaTheme="minorEastAsia" w:hAnsi="Cambria Math" w:cs="Arial"/>
                <w:sz w:val="20"/>
                <w:szCs w:val="20"/>
              </w:rPr>
              <m:t>max</m:t>
            </m:r>
          </m:sub>
        </m:sSub>
        <m:r>
          <w:rPr>
            <w:rFonts w:ascii="Cambria Math" w:eastAsiaTheme="minorEastAsia" w:hAnsi="Cambria Math" w:cs="Arial"/>
            <w:sz w:val="20"/>
            <w:szCs w:val="20"/>
          </w:rPr>
          <m:t>=1</m:t>
        </m:r>
      </m:oMath>
      <w:r w:rsidR="0065286C" w:rsidRPr="008F2627">
        <w:rPr>
          <w:rFonts w:ascii="Arial" w:eastAsiaTheme="minorEastAsia" w:hAnsi="Arial" w:cs="Arial"/>
          <w:sz w:val="20"/>
          <w:szCs w:val="20"/>
        </w:rPr>
        <w:t xml:space="preserve"> </w:t>
      </w:r>
      <w:r w:rsidR="007E78EF">
        <w:rPr>
          <w:rFonts w:ascii="Arial" w:eastAsiaTheme="minorEastAsia" w:hAnsi="Arial" w:cs="Arial"/>
          <w:sz w:val="20"/>
          <w:szCs w:val="20"/>
        </w:rPr>
        <w:t xml:space="preserve">                                                                     // </w:t>
      </w:r>
      <w:r w:rsidR="00603625" w:rsidRPr="000A557C">
        <w:rPr>
          <w:rFonts w:ascii="Arial" w:eastAsiaTheme="minorEastAsia" w:hAnsi="Arial" w:cs="Arial"/>
          <w:i/>
          <w:iCs/>
          <w:sz w:val="20"/>
          <w:szCs w:val="20"/>
        </w:rPr>
        <w:t>choose the FW direction</w:t>
      </w:r>
    </w:p>
    <w:p w14:paraId="3D534171" w14:textId="62985643" w:rsidR="00603625" w:rsidRPr="008F2627" w:rsidRDefault="00197E38" w:rsidP="006F2623">
      <w:pPr>
        <w:pStyle w:val="ListParagraph"/>
        <w:numPr>
          <w:ilvl w:val="0"/>
          <w:numId w:val="1"/>
        </w:numPr>
        <w:spacing w:after="80"/>
        <w:jc w:val="both"/>
        <w:rPr>
          <w:rFonts w:ascii="Arial" w:eastAsiaTheme="minorEastAsia" w:hAnsi="Arial" w:cs="Arial"/>
          <w:b/>
          <w:bCs/>
          <w:sz w:val="20"/>
          <w:szCs w:val="20"/>
        </w:rPr>
      </w:pPr>
      <w:r w:rsidRPr="008F2627">
        <w:rPr>
          <w:rFonts w:ascii="Arial" w:eastAsiaTheme="minorEastAsia" w:hAnsi="Arial" w:cs="Arial"/>
          <w:sz w:val="20"/>
          <w:szCs w:val="20"/>
        </w:rPr>
        <w:t xml:space="preserve">      </w:t>
      </w:r>
      <w:r w:rsidR="00603625" w:rsidRPr="008F2627">
        <w:rPr>
          <w:rFonts w:ascii="Arial" w:eastAsiaTheme="minorEastAsia" w:hAnsi="Arial" w:cs="Arial"/>
          <w:b/>
          <w:bCs/>
          <w:sz w:val="20"/>
          <w:szCs w:val="20"/>
        </w:rPr>
        <w:t>else</w:t>
      </w:r>
    </w:p>
    <w:p w14:paraId="1D8D38CA" w14:textId="21D13A60"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d_</m:t>
            </m:r>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m:t>
        </m:r>
      </m:oMath>
      <w:r w:rsidR="0065286C" w:rsidRPr="008F2627">
        <w:rPr>
          <w:rFonts w:ascii="Arial" w:eastAsiaTheme="minorEastAsia" w:hAnsi="Arial" w:cs="Arial"/>
          <w:sz w:val="20"/>
          <w:szCs w:val="20"/>
        </w:rPr>
        <w:t xml:space="preserve"> and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α</m:t>
            </m:r>
          </m:e>
          <m:sub>
            <m:r>
              <w:rPr>
                <w:rFonts w:ascii="Cambria Math" w:eastAsiaTheme="minorEastAsia" w:hAnsi="Cambria Math" w:cs="Arial"/>
                <w:sz w:val="20"/>
                <w:szCs w:val="20"/>
              </w:rPr>
              <m:t>max</m:t>
            </m:r>
          </m:sub>
        </m:sSub>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sSub>
              <m:sSubPr>
                <m:ctrlPr>
                  <w:rPr>
                    <w:rFonts w:ascii="Cambria Math" w:eastAsiaTheme="minorEastAsia" w:hAnsi="Cambria Math" w:cs="Arial"/>
                    <w:b/>
                    <w:bCs/>
                    <w:i/>
                    <w:sz w:val="20"/>
                    <w:szCs w:val="20"/>
                  </w:rPr>
                </m:ctrlPr>
              </m:sSubPr>
              <m:e>
                <m:r>
                  <w:rPr>
                    <w:rFonts w:ascii="Cambria Math" w:hAnsi="Cambria Math" w:cs="Arial"/>
                    <w:sz w:val="20"/>
                    <w:szCs w:val="20"/>
                  </w:rPr>
                  <m:t>ω</m:t>
                </m:r>
              </m:e>
              <m:sub>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sub>
            </m:sSub>
          </m:num>
          <m:den>
            <m:r>
              <w:rPr>
                <w:rFonts w:ascii="Cambria Math" w:eastAsiaTheme="minorEastAsia" w:hAnsi="Cambria Math" w:cs="Arial"/>
                <w:sz w:val="20"/>
                <w:szCs w:val="20"/>
              </w:rPr>
              <m:t xml:space="preserve">1 - </m:t>
            </m:r>
            <m:sSub>
              <m:sSubPr>
                <m:ctrlPr>
                  <w:rPr>
                    <w:rFonts w:ascii="Cambria Math" w:eastAsiaTheme="minorEastAsia" w:hAnsi="Cambria Math" w:cs="Arial"/>
                    <w:b/>
                    <w:bCs/>
                    <w:i/>
                    <w:sz w:val="20"/>
                    <w:szCs w:val="20"/>
                  </w:rPr>
                </m:ctrlPr>
              </m:sSubPr>
              <m:e>
                <m:r>
                  <w:rPr>
                    <w:rFonts w:ascii="Cambria Math" w:hAnsi="Cambria Math" w:cs="Arial"/>
                    <w:sz w:val="20"/>
                    <w:szCs w:val="20"/>
                  </w:rPr>
                  <m:t>ω</m:t>
                </m:r>
              </m:e>
              <m:sub>
                <m:sSup>
                  <m:sSupPr>
                    <m:ctrlPr>
                      <w:rPr>
                        <w:rFonts w:ascii="Cambria Math" w:hAnsi="Cambria Math" w:cs="Arial"/>
                        <w:b/>
                        <w:bCs/>
                        <w:i/>
                        <w:sz w:val="20"/>
                        <w:szCs w:val="20"/>
                      </w:rPr>
                    </m:ctrlPr>
                  </m:sSupPr>
                  <m:e>
                    <m:r>
                      <m:rPr>
                        <m:sty m:val="bi"/>
                      </m:rPr>
                      <w:rPr>
                        <w:rFonts w:ascii="Cambria Math" w:hAnsi="Cambria Math" w:cs="Arial"/>
                        <w:sz w:val="20"/>
                        <w:szCs w:val="20"/>
                      </w:rPr>
                      <m:t>v</m:t>
                    </m:r>
                  </m:e>
                  <m:sup>
                    <m:r>
                      <m:rPr>
                        <m:sty m:val="bi"/>
                      </m:rPr>
                      <w:rPr>
                        <w:rFonts w:ascii="Cambria Math" w:hAnsi="Cambria Math" w:cs="Arial"/>
                        <w:sz w:val="20"/>
                        <w:szCs w:val="20"/>
                      </w:rPr>
                      <m:t>t</m:t>
                    </m:r>
                  </m:sup>
                </m:sSup>
              </m:sub>
            </m:sSub>
          </m:den>
        </m:f>
      </m:oMath>
      <w:r w:rsidR="0065286C" w:rsidRPr="008F2627">
        <w:rPr>
          <w:rFonts w:ascii="Arial" w:eastAsiaTheme="minorEastAsia" w:hAnsi="Arial" w:cs="Arial"/>
          <w:sz w:val="20"/>
          <w:szCs w:val="20"/>
        </w:rPr>
        <w:t xml:space="preserve"> </w:t>
      </w:r>
      <w:r w:rsidR="007E78EF">
        <w:rPr>
          <w:rFonts w:ascii="Arial" w:eastAsiaTheme="minorEastAsia" w:hAnsi="Arial" w:cs="Arial"/>
          <w:sz w:val="20"/>
          <w:szCs w:val="20"/>
        </w:rPr>
        <w:t xml:space="preserve">                    // </w:t>
      </w:r>
      <w:r w:rsidR="00603625" w:rsidRPr="000A557C">
        <w:rPr>
          <w:rFonts w:ascii="Arial" w:eastAsiaTheme="minorEastAsia" w:hAnsi="Arial" w:cs="Arial"/>
          <w:i/>
          <w:iCs/>
          <w:sz w:val="20"/>
          <w:szCs w:val="20"/>
        </w:rPr>
        <w:t>choose away direction; maximum feasible step-size</w:t>
      </w:r>
    </w:p>
    <w:p w14:paraId="33D4E991" w14:textId="51C9B72C" w:rsidR="00603625" w:rsidRPr="008F2627" w:rsidRDefault="00197E38" w:rsidP="006F2623">
      <w:pPr>
        <w:pStyle w:val="ListParagraph"/>
        <w:numPr>
          <w:ilvl w:val="0"/>
          <w:numId w:val="1"/>
        </w:numPr>
        <w:spacing w:after="80"/>
        <w:jc w:val="both"/>
        <w:rPr>
          <w:rFonts w:ascii="Arial" w:eastAsiaTheme="minorEastAsia" w:hAnsi="Arial" w:cs="Arial"/>
          <w:b/>
          <w:bCs/>
          <w:sz w:val="20"/>
          <w:szCs w:val="20"/>
        </w:rPr>
      </w:pPr>
      <w:r w:rsidRPr="008F2627">
        <w:rPr>
          <w:rFonts w:ascii="Arial" w:eastAsiaTheme="minorEastAsia" w:hAnsi="Arial" w:cs="Arial"/>
          <w:sz w:val="20"/>
          <w:szCs w:val="20"/>
        </w:rPr>
        <w:t xml:space="preserve">      </w:t>
      </w:r>
      <w:r w:rsidR="00603625" w:rsidRPr="008F2627">
        <w:rPr>
          <w:rFonts w:ascii="Arial" w:eastAsiaTheme="minorEastAsia" w:hAnsi="Arial" w:cs="Arial"/>
          <w:b/>
          <w:bCs/>
          <w:sz w:val="20"/>
          <w:szCs w:val="20"/>
        </w:rPr>
        <w:t>end if</w:t>
      </w:r>
    </w:p>
    <w:p w14:paraId="49815604" w14:textId="5B6F00BD"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w:r w:rsidR="00603625" w:rsidRPr="008F2627">
        <w:rPr>
          <w:rFonts w:ascii="Arial" w:eastAsiaTheme="minorEastAsia" w:hAnsi="Arial" w:cs="Arial"/>
          <w:sz w:val="20"/>
          <w:szCs w:val="20"/>
        </w:rPr>
        <w:t>Line-search</w:t>
      </w:r>
      <w:r w:rsidR="00295165">
        <w:rPr>
          <w:rFonts w:ascii="Arial" w:eastAsiaTheme="minorEastAsia" w:hAnsi="Arial" w:cs="Arial"/>
          <w:sz w:val="20"/>
          <w:szCs w:val="20"/>
        </w:rPr>
        <w:t>:</w:t>
      </w:r>
      <w:r w:rsidR="00603625"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eastAsiaTheme="minorEastAsia" w:hAnsi="Cambria Math" w:cs="Arial"/>
            <w:sz w:val="20"/>
            <w:szCs w:val="20"/>
          </w:rPr>
          <m:t xml:space="preserve">∈ </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w:rPr>
                    <w:rFonts w:ascii="Cambria Math" w:eastAsiaTheme="minorEastAsia" w:hAnsi="Cambria Math" w:cs="Arial"/>
                    <w:sz w:val="20"/>
                    <w:szCs w:val="20"/>
                  </w:rPr>
                  <m:t>α</m:t>
                </m:r>
                <m:r>
                  <w:rPr>
                    <w:rFonts w:ascii="Cambria Math" w:hAnsi="Cambria Math" w:cs="Arial"/>
                    <w:sz w:val="20"/>
                    <w:szCs w:val="20"/>
                  </w:rPr>
                  <m:t xml:space="preserve"> ∈ [0, </m:t>
                </m:r>
                <m:sSub>
                  <m:sSubPr>
                    <m:ctrlPr>
                      <w:rPr>
                        <w:rFonts w:ascii="Cambria Math" w:hAnsi="Cambria Math" w:cs="Arial"/>
                        <w:i/>
                        <w:sz w:val="20"/>
                        <w:szCs w:val="20"/>
                      </w:rPr>
                    </m:ctrlPr>
                  </m:sSubPr>
                  <m:e>
                    <m:r>
                      <w:rPr>
                        <w:rFonts w:ascii="Cambria Math" w:eastAsiaTheme="minorEastAsia" w:hAnsi="Cambria Math" w:cs="Arial"/>
                        <w:sz w:val="20"/>
                        <w:szCs w:val="20"/>
                      </w:rPr>
                      <m:t xml:space="preserve"> α</m:t>
                    </m:r>
                  </m:e>
                  <m:sub>
                    <m:r>
                      <w:rPr>
                        <w:rFonts w:ascii="Cambria Math" w:hAnsi="Cambria Math" w:cs="Arial"/>
                        <w:sz w:val="20"/>
                        <w:szCs w:val="20"/>
                      </w:rPr>
                      <m:t>max</m:t>
                    </m:r>
                  </m:sub>
                </m:sSub>
                <m:r>
                  <w:rPr>
                    <w:rFonts w:ascii="Cambria Math" w:hAnsi="Cambria Math" w:cs="Arial"/>
                    <w:sz w:val="20"/>
                    <w:szCs w:val="20"/>
                  </w:rPr>
                  <m:t>]</m:t>
                </m:r>
              </m:lim>
            </m:limLow>
          </m:fName>
          <m:e>
            <m:r>
              <m:rPr>
                <m:sty m:val="p"/>
              </m:rPr>
              <w:rPr>
                <w:rFonts w:ascii="Cambria Math" w:hAnsi="Cambria Math" w:cs="Arial"/>
                <w:sz w:val="20"/>
                <w:szCs w:val="20"/>
              </w:rPr>
              <m:t>Φ</m:t>
            </m:r>
            <m:d>
              <m:dPr>
                <m:ctrlPr>
                  <w:rPr>
                    <w:rFonts w:ascii="Cambria Math" w:hAnsi="Cambria Math" w:cs="Arial"/>
                    <w:iCs/>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m:t>
                </m:r>
                <m:r>
                  <w:rPr>
                    <w:rFonts w:ascii="Cambria Math" w:hAnsi="Cambria Math" w:cs="Arial"/>
                    <w:sz w:val="20"/>
                    <w:szCs w:val="20"/>
                  </w:rPr>
                  <m:t>α</m:t>
                </m:r>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e>
            </m:d>
          </m:e>
        </m:func>
        <m:r>
          <w:rPr>
            <w:rFonts w:ascii="Cambria Math" w:eastAsiaTheme="minorEastAsia" w:hAnsi="Cambria Math" w:cs="Arial"/>
            <w:sz w:val="20"/>
            <w:szCs w:val="20"/>
          </w:rPr>
          <m:t xml:space="preserve"> </m:t>
        </m:r>
      </m:oMath>
    </w:p>
    <w:p w14:paraId="57B418A5" w14:textId="6B70C3BD"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r>
              <m:rPr>
                <m:sty m:val="bi"/>
              </m:rPr>
              <w:rPr>
                <w:rFonts w:ascii="Cambria Math" w:hAnsi="Cambria Math" w:cs="Arial"/>
                <w:sz w:val="20"/>
                <w:szCs w:val="20"/>
              </w:rPr>
              <m:t>-1</m:t>
            </m:r>
          </m:sup>
        </m:sSup>
        <m:r>
          <w:rPr>
            <w:rFonts w:ascii="Cambria Math" w:eastAsiaTheme="minorEastAsia"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oMath>
      <w:r w:rsidR="007E78EF">
        <w:rPr>
          <w:rFonts w:ascii="Arial" w:eastAsiaTheme="minorEastAsia" w:hAnsi="Arial" w:cs="Arial"/>
          <w:b/>
          <w:bCs/>
          <w:sz w:val="20"/>
          <w:szCs w:val="20"/>
        </w:rPr>
        <w:t xml:space="preserve">                             </w:t>
      </w:r>
      <w:r w:rsidR="00914DDE">
        <w:rPr>
          <w:rFonts w:ascii="Arial" w:eastAsiaTheme="minorEastAsia" w:hAnsi="Arial" w:cs="Arial"/>
          <w:b/>
          <w:bCs/>
          <w:sz w:val="20"/>
          <w:szCs w:val="20"/>
        </w:rPr>
        <w:t xml:space="preserve">      </w:t>
      </w:r>
      <w:r w:rsidR="007E78EF">
        <w:rPr>
          <w:rFonts w:ascii="Arial" w:eastAsiaTheme="minorEastAsia" w:hAnsi="Arial" w:cs="Arial"/>
          <w:b/>
          <w:bCs/>
          <w:sz w:val="20"/>
          <w:szCs w:val="20"/>
        </w:rPr>
        <w:t xml:space="preserve">                     </w:t>
      </w:r>
      <w:r w:rsidR="00914DDE">
        <w:rPr>
          <w:rFonts w:ascii="Arial" w:eastAsiaTheme="minorEastAsia" w:hAnsi="Arial" w:cs="Arial"/>
          <w:b/>
          <w:bCs/>
          <w:sz w:val="20"/>
          <w:szCs w:val="20"/>
        </w:rPr>
        <w:t xml:space="preserve">   </w:t>
      </w:r>
      <w:r w:rsidR="007E78EF">
        <w:rPr>
          <w:rFonts w:ascii="Arial" w:eastAsiaTheme="minorEastAsia" w:hAnsi="Arial" w:cs="Arial"/>
          <w:b/>
          <w:bCs/>
          <w:sz w:val="20"/>
          <w:szCs w:val="20"/>
        </w:rPr>
        <w:t xml:space="preserve">             // </w:t>
      </w:r>
      <w:r w:rsidR="00603625" w:rsidRPr="000A557C">
        <w:rPr>
          <w:rFonts w:ascii="Arial" w:eastAsiaTheme="minorEastAsia" w:hAnsi="Arial" w:cs="Arial"/>
          <w:i/>
          <w:iCs/>
          <w:sz w:val="20"/>
          <w:szCs w:val="20"/>
        </w:rPr>
        <w:t>and accordingly for the weights</w:t>
      </w:r>
      <w:r w:rsidR="00603625" w:rsidRPr="000A557C">
        <w:rPr>
          <w:rFonts w:ascii="Arial" w:eastAsiaTheme="minorEastAsia" w:hAnsi="Arial" w:cs="Arial"/>
          <w:b/>
          <w:bCs/>
          <w:i/>
          <w:iCs/>
          <w:sz w:val="20"/>
          <w:szCs w:val="20"/>
        </w:rPr>
        <w:t xml:space="preserve"> </w:t>
      </w:r>
      <m:oMath>
        <m:sSup>
          <m:sSupPr>
            <m:ctrlPr>
              <w:rPr>
                <w:rFonts w:ascii="Cambria Math" w:eastAsiaTheme="minorEastAsia" w:hAnsi="Cambria Math" w:cs="Arial"/>
                <w:b/>
                <w:bCs/>
                <w:i/>
                <w:iCs/>
                <w:sz w:val="20"/>
                <w:szCs w:val="20"/>
              </w:rPr>
            </m:ctrlPr>
          </m:sSupPr>
          <m:e>
            <m:r>
              <m:rPr>
                <m:sty m:val="bi"/>
              </m:rPr>
              <w:rPr>
                <w:rFonts w:ascii="Cambria Math" w:hAnsi="Cambria Math" w:cs="Arial"/>
                <w:sz w:val="20"/>
                <w:szCs w:val="20"/>
              </w:rPr>
              <m:t>ω</m:t>
            </m:r>
          </m:e>
          <m:sup>
            <m:r>
              <m:rPr>
                <m:sty m:val="bi"/>
              </m:rPr>
              <w:rPr>
                <w:rFonts w:ascii="Cambria Math" w:eastAsiaTheme="minorEastAsia" w:hAnsi="Cambria Math" w:cs="Arial"/>
                <w:sz w:val="20"/>
                <w:szCs w:val="20"/>
              </w:rPr>
              <m:t>t</m:t>
            </m:r>
          </m:sup>
        </m:sSup>
      </m:oMath>
    </w:p>
    <w:p w14:paraId="51C739C0" w14:textId="33F3D400" w:rsidR="00603625" w:rsidRPr="008F2627" w:rsidRDefault="00197E38" w:rsidP="006F2623">
      <w:pPr>
        <w:pStyle w:val="ListParagraph"/>
        <w:numPr>
          <w:ilvl w:val="0"/>
          <w:numId w:val="1"/>
        </w:numPr>
        <w:spacing w:after="80"/>
        <w:jc w:val="both"/>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eastAsiaTheme="minorEastAsia" w:hAnsi="Cambria Math" w:cs="Arial"/>
            <w:sz w:val="20"/>
            <w:szCs w:val="20"/>
          </w:rPr>
          <m:t>←</m:t>
        </m:r>
        <m:r>
          <w:rPr>
            <w:rFonts w:ascii="Cambria Math" w:eastAsiaTheme="minorEastAsia" w:hAnsi="Cambria Math" w:cs="Arial"/>
            <w:sz w:val="20"/>
            <w:szCs w:val="20"/>
          </w:rPr>
          <m:t>{</m:t>
        </m:r>
        <m:r>
          <m:rPr>
            <m:sty m:val="bi"/>
          </m:rPr>
          <w:rPr>
            <w:rFonts w:ascii="Cambria Math" w:hAnsi="Cambria Math" w:cs="Arial"/>
            <w:sz w:val="20"/>
            <w:szCs w:val="20"/>
          </w:rPr>
          <m:t xml:space="preserve">v </m:t>
        </m:r>
        <m:r>
          <m:rPr>
            <m:sty m:val="p"/>
          </m:rPr>
          <w:rPr>
            <w:rFonts w:ascii="Cambria Math" w:hAnsi="Cambria Math" w:cs="Arial"/>
            <w:sz w:val="20"/>
            <w:szCs w:val="20"/>
          </w:rPr>
          <m:t>s.t.</m:t>
        </m:r>
        <m:r>
          <w:rPr>
            <w:rFonts w:ascii="Cambria Math" w:eastAsiaTheme="minorEastAsia"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ω</m:t>
            </m:r>
          </m:e>
          <m:sub>
            <m:r>
              <m:rPr>
                <m:sty m:val="bi"/>
              </m:rPr>
              <w:rPr>
                <w:rFonts w:ascii="Cambria Math" w:hAnsi="Cambria Math" w:cs="Arial"/>
                <w:sz w:val="20"/>
                <w:szCs w:val="20"/>
              </w:rPr>
              <m:t>v</m:t>
            </m:r>
          </m:sub>
          <m:sup>
            <m:r>
              <w:rPr>
                <w:rFonts w:ascii="Cambria Math" w:hAnsi="Cambria Math" w:cs="Arial"/>
                <w:sz w:val="20"/>
                <w:szCs w:val="20"/>
              </w:rPr>
              <m:t>t</m:t>
            </m:r>
          </m:sup>
        </m:sSubSup>
        <m:r>
          <w:rPr>
            <w:rFonts w:ascii="Cambria Math" w:hAnsi="Cambria Math" w:cs="Arial"/>
            <w:sz w:val="20"/>
            <w:szCs w:val="20"/>
          </w:rPr>
          <m:t>&gt;0</m:t>
        </m:r>
        <m:r>
          <w:rPr>
            <w:rFonts w:ascii="Cambria Math" w:eastAsiaTheme="minorEastAsia" w:hAnsi="Cambria Math" w:cs="Arial"/>
            <w:sz w:val="20"/>
            <w:szCs w:val="20"/>
          </w:rPr>
          <m:t>}</m:t>
        </m:r>
      </m:oMath>
      <w:r w:rsidR="007E78EF">
        <w:rPr>
          <w:rFonts w:ascii="Arial" w:eastAsiaTheme="minorEastAsia" w:hAnsi="Arial" w:cs="Arial"/>
          <w:b/>
          <w:bCs/>
          <w:sz w:val="20"/>
          <w:szCs w:val="20"/>
        </w:rPr>
        <w:t xml:space="preserve"> </w:t>
      </w:r>
    </w:p>
    <w:p w14:paraId="7702EB69" w14:textId="47EA07AD" w:rsidR="00603625" w:rsidRPr="008F2627" w:rsidRDefault="00603625" w:rsidP="006F2623">
      <w:pPr>
        <w:pStyle w:val="ListParagraph"/>
        <w:numPr>
          <w:ilvl w:val="0"/>
          <w:numId w:val="1"/>
        </w:numPr>
        <w:pBdr>
          <w:bottom w:val="single" w:sz="4" w:space="1" w:color="auto"/>
        </w:pBdr>
        <w:spacing w:after="80"/>
        <w:jc w:val="both"/>
        <w:rPr>
          <w:rFonts w:ascii="Arial" w:hAnsi="Arial" w:cs="Arial"/>
          <w:b/>
          <w:bCs/>
          <w:sz w:val="20"/>
          <w:szCs w:val="20"/>
        </w:rPr>
      </w:pPr>
      <w:r w:rsidRPr="008F2627">
        <w:rPr>
          <w:rFonts w:ascii="Arial" w:eastAsiaTheme="minorEastAsia" w:hAnsi="Arial" w:cs="Arial"/>
          <w:b/>
          <w:bCs/>
          <w:sz w:val="20"/>
          <w:szCs w:val="20"/>
        </w:rPr>
        <w:t>end for</w:t>
      </w:r>
    </w:p>
    <w:p w14:paraId="6372E93E" w14:textId="355BBF9D" w:rsidR="009337F2" w:rsidRPr="008F2627" w:rsidRDefault="009337F2" w:rsidP="006F2623">
      <w:pPr>
        <w:spacing w:after="80"/>
        <w:jc w:val="both"/>
        <w:rPr>
          <w:rFonts w:ascii="Arial" w:hAnsi="Arial" w:cs="Arial"/>
          <w:sz w:val="20"/>
          <w:szCs w:val="20"/>
        </w:rPr>
      </w:pPr>
    </w:p>
    <w:p w14:paraId="00D522C4" w14:textId="1BBE7E7D" w:rsidR="009337F2" w:rsidRPr="008F2627" w:rsidRDefault="009337F2" w:rsidP="006F2623">
      <w:pPr>
        <w:spacing w:after="80"/>
        <w:jc w:val="center"/>
        <w:rPr>
          <w:rFonts w:ascii="Arial" w:hAnsi="Arial" w:cs="Arial"/>
          <w:b/>
          <w:bCs/>
          <w:sz w:val="20"/>
          <w:szCs w:val="20"/>
        </w:rPr>
      </w:pPr>
      <w:r w:rsidRPr="008F2627">
        <w:rPr>
          <w:rFonts w:ascii="Arial" w:hAnsi="Arial" w:cs="Arial"/>
          <w:b/>
          <w:bCs/>
          <w:sz w:val="20"/>
          <w:szCs w:val="20"/>
        </w:rPr>
        <w:t>Blended Pairwise Conditional Gradients (BPCG)</w:t>
      </w:r>
    </w:p>
    <w:p w14:paraId="1434E994" w14:textId="1D4A3E29" w:rsidR="00FC1E2B" w:rsidRPr="008F2627" w:rsidRDefault="009337F2" w:rsidP="00FC1E2B">
      <w:pPr>
        <w:spacing w:after="80"/>
        <w:ind w:firstLine="720"/>
        <w:jc w:val="both"/>
        <w:rPr>
          <w:rFonts w:ascii="Arial" w:hAnsi="Arial" w:cs="Arial"/>
          <w:sz w:val="20"/>
          <w:szCs w:val="20"/>
        </w:rPr>
      </w:pPr>
      <w:r w:rsidRPr="008F2627">
        <w:rPr>
          <w:rFonts w:ascii="Arial" w:hAnsi="Arial" w:cs="Arial"/>
          <w:sz w:val="20"/>
          <w:szCs w:val="20"/>
        </w:rPr>
        <w:t xml:space="preserve">The Pairwise Conditional Gradients algorithm is a natural generalization of the Away-step Frank-Wolfe algorithm. Moreover, it uses the blending criterion </w:t>
      </w:r>
      <w:r w:rsidR="00FC1E2B">
        <w:rPr>
          <w:rFonts w:ascii="Arial" w:hAnsi="Arial" w:cs="Arial"/>
          <w:sz w:val="20"/>
          <w:szCs w:val="20"/>
        </w:rPr>
        <w:t>introduced in</w:t>
      </w:r>
      <w:r w:rsidRPr="008F2627">
        <w:rPr>
          <w:rFonts w:ascii="Arial" w:hAnsi="Arial" w:cs="Arial"/>
          <w:sz w:val="20"/>
          <w:szCs w:val="20"/>
        </w:rPr>
        <w:t xml:space="preserve"> (Braun et al., 2019a) to efficiently </w:t>
      </w:r>
      <w:r w:rsidR="00FC1E2B">
        <w:rPr>
          <w:rFonts w:ascii="Arial" w:hAnsi="Arial" w:cs="Arial"/>
          <w:sz w:val="20"/>
          <w:szCs w:val="20"/>
        </w:rPr>
        <w:t>combine</w:t>
      </w:r>
      <w:r w:rsidRPr="008F2627">
        <w:rPr>
          <w:rFonts w:ascii="Arial" w:hAnsi="Arial" w:cs="Arial"/>
          <w:sz w:val="20"/>
          <w:szCs w:val="20"/>
        </w:rPr>
        <w:t xml:space="preserve"> local PCG steps with global Frank-Wolfe steps.</w:t>
      </w:r>
      <w:r w:rsidR="000626E6" w:rsidRPr="008F2627">
        <w:rPr>
          <w:rFonts w:ascii="Arial" w:hAnsi="Arial" w:cs="Arial"/>
          <w:sz w:val="20"/>
          <w:szCs w:val="20"/>
        </w:rPr>
        <w:t xml:space="preserve"> Unfortunately, PCG exhibits so-called swap steps that might not provide sufficient primal progress. The number of these </w:t>
      </w:r>
      <w:r w:rsidR="00FC1E2B" w:rsidRPr="00FC1E2B">
        <w:rPr>
          <w:rFonts w:ascii="Arial" w:hAnsi="Arial" w:cs="Arial"/>
          <w:sz w:val="20"/>
          <w:szCs w:val="20"/>
        </w:rPr>
        <w:t xml:space="preserve">suboptimal </w:t>
      </w:r>
      <w:r w:rsidR="000626E6" w:rsidRPr="008F2627">
        <w:rPr>
          <w:rFonts w:ascii="Arial" w:hAnsi="Arial" w:cs="Arial"/>
          <w:sz w:val="20"/>
          <w:szCs w:val="20"/>
        </w:rPr>
        <w:t xml:space="preserve">steps is bounded by a function </w:t>
      </w:r>
      <w:r w:rsidR="00FC1E2B">
        <w:rPr>
          <w:rFonts w:ascii="Arial" w:hAnsi="Arial" w:cs="Arial"/>
          <w:sz w:val="20"/>
          <w:szCs w:val="20"/>
        </w:rPr>
        <w:t>of</w:t>
      </w:r>
      <w:r w:rsidR="000626E6" w:rsidRPr="008F2627">
        <w:rPr>
          <w:rFonts w:ascii="Arial" w:hAnsi="Arial" w:cs="Arial"/>
          <w:sz w:val="20"/>
          <w:szCs w:val="20"/>
        </w:rPr>
        <w:t xml:space="preserve"> the dimension</w:t>
      </w:r>
      <w:r w:rsidR="00FC1E2B">
        <w:rPr>
          <w:rFonts w:ascii="Arial" w:hAnsi="Arial" w:cs="Arial"/>
          <w:sz w:val="20"/>
          <w:szCs w:val="20"/>
        </w:rPr>
        <w:t xml:space="preserve">, and therefore, known </w:t>
      </w:r>
      <w:r w:rsidR="00FC1E2B" w:rsidRPr="00FC1E2B">
        <w:rPr>
          <w:rFonts w:ascii="Arial" w:hAnsi="Arial" w:cs="Arial"/>
          <w:sz w:val="20"/>
          <w:szCs w:val="20"/>
        </w:rPr>
        <w:t xml:space="preserve">guarantees do not </w:t>
      </w:r>
      <w:r w:rsidR="00FC1E2B">
        <w:rPr>
          <w:rFonts w:ascii="Arial" w:hAnsi="Arial" w:cs="Arial"/>
          <w:sz w:val="20"/>
          <w:szCs w:val="20"/>
        </w:rPr>
        <w:t>generalize</w:t>
      </w:r>
      <w:r w:rsidR="00FC1E2B" w:rsidRPr="00FC1E2B">
        <w:rPr>
          <w:rFonts w:ascii="Arial" w:hAnsi="Arial" w:cs="Arial"/>
          <w:sz w:val="20"/>
          <w:szCs w:val="20"/>
        </w:rPr>
        <w:t xml:space="preserve"> to the infinite-dimensional case</w:t>
      </w:r>
      <w:r w:rsidR="00FC1E2B">
        <w:rPr>
          <w:rFonts w:ascii="Arial" w:hAnsi="Arial" w:cs="Arial"/>
          <w:sz w:val="20"/>
          <w:szCs w:val="20"/>
        </w:rPr>
        <w:t>.</w:t>
      </w:r>
    </w:p>
    <w:p w14:paraId="19C9D2D6" w14:textId="3C66D664" w:rsidR="009337F2" w:rsidRPr="008F2627" w:rsidRDefault="001E25A1" w:rsidP="006F2623">
      <w:pPr>
        <w:spacing w:after="80"/>
        <w:ind w:firstLine="720"/>
        <w:jc w:val="both"/>
        <w:rPr>
          <w:rFonts w:ascii="Arial" w:hAnsi="Arial" w:cs="Arial"/>
          <w:sz w:val="20"/>
          <w:szCs w:val="20"/>
        </w:rPr>
      </w:pPr>
      <w:r w:rsidRPr="008F2627">
        <w:rPr>
          <w:rFonts w:ascii="Arial" w:hAnsi="Arial" w:cs="Arial"/>
          <w:sz w:val="20"/>
          <w:szCs w:val="20"/>
        </w:rPr>
        <w:t>A</w:t>
      </w:r>
      <w:r w:rsidR="009337F2" w:rsidRPr="008F2627">
        <w:rPr>
          <w:rFonts w:ascii="Arial" w:hAnsi="Arial" w:cs="Arial"/>
          <w:sz w:val="20"/>
          <w:szCs w:val="20"/>
        </w:rPr>
        <w:t xml:space="preserve"> simpler modification of the PCG algorithm</w:t>
      </w:r>
      <w:r w:rsidRPr="008F2627">
        <w:rPr>
          <w:rFonts w:ascii="Arial" w:hAnsi="Arial" w:cs="Arial"/>
          <w:sz w:val="20"/>
          <w:szCs w:val="20"/>
        </w:rPr>
        <w:t xml:space="preserve"> can be</w:t>
      </w:r>
      <w:r w:rsidR="009337F2" w:rsidRPr="008F2627">
        <w:rPr>
          <w:rFonts w:ascii="Arial" w:hAnsi="Arial" w:cs="Arial"/>
          <w:sz w:val="20"/>
          <w:szCs w:val="20"/>
        </w:rPr>
        <w:t xml:space="preserve"> </w:t>
      </w:r>
      <w:r w:rsidR="00FC1E2B" w:rsidRPr="00FC1E2B">
        <w:rPr>
          <w:rFonts w:ascii="Arial" w:hAnsi="Arial" w:cs="Arial"/>
          <w:sz w:val="20"/>
          <w:szCs w:val="20"/>
        </w:rPr>
        <w:t xml:space="preserve">achieved </w:t>
      </w:r>
      <w:r w:rsidR="009337F2" w:rsidRPr="008F2627">
        <w:rPr>
          <w:rFonts w:ascii="Arial" w:hAnsi="Arial" w:cs="Arial"/>
          <w:sz w:val="20"/>
          <w:szCs w:val="20"/>
        </w:rPr>
        <w:t xml:space="preserve">by combining it with the blending criterion from the Blended Conditional Gradients Algorithm. This new algorithm is called </w:t>
      </w:r>
      <w:r w:rsidR="00FC1E2B">
        <w:rPr>
          <w:rFonts w:ascii="Arial" w:hAnsi="Arial" w:cs="Arial"/>
          <w:sz w:val="20"/>
          <w:szCs w:val="20"/>
        </w:rPr>
        <w:t xml:space="preserve">the </w:t>
      </w:r>
      <w:r w:rsidR="009337F2" w:rsidRPr="008F2627">
        <w:rPr>
          <w:rFonts w:ascii="Arial" w:hAnsi="Arial" w:cs="Arial"/>
          <w:sz w:val="20"/>
          <w:szCs w:val="20"/>
        </w:rPr>
        <w:t xml:space="preserve">Blended Pairwise Conditional Gradients. BPCG </w:t>
      </w:r>
      <w:r w:rsidR="00FC1E2B" w:rsidRPr="00FC1E2B">
        <w:rPr>
          <w:rFonts w:ascii="Arial" w:hAnsi="Arial" w:cs="Arial"/>
          <w:sz w:val="20"/>
          <w:szCs w:val="20"/>
        </w:rPr>
        <w:t>eliminates the occurrence of swap steps</w:t>
      </w:r>
      <w:r w:rsidR="00FC1E2B">
        <w:rPr>
          <w:rFonts w:ascii="Arial" w:hAnsi="Arial" w:cs="Arial"/>
          <w:sz w:val="20"/>
          <w:szCs w:val="20"/>
        </w:rPr>
        <w:t xml:space="preserve">. It </w:t>
      </w:r>
      <w:r w:rsidR="000626E6" w:rsidRPr="008F2627">
        <w:rPr>
          <w:rFonts w:ascii="Arial" w:hAnsi="Arial" w:cs="Arial"/>
          <w:sz w:val="20"/>
          <w:szCs w:val="20"/>
        </w:rPr>
        <w:t xml:space="preserve">is </w:t>
      </w:r>
      <w:r w:rsidR="00FC1E2B" w:rsidRPr="00FC1E2B">
        <w:rPr>
          <w:rFonts w:ascii="Arial" w:hAnsi="Arial" w:cs="Arial"/>
          <w:sz w:val="20"/>
          <w:szCs w:val="20"/>
        </w:rPr>
        <w:t xml:space="preserve">straightforward </w:t>
      </w:r>
      <w:r w:rsidR="000626E6" w:rsidRPr="008F2627">
        <w:rPr>
          <w:rFonts w:ascii="Arial" w:hAnsi="Arial" w:cs="Arial"/>
          <w:sz w:val="20"/>
          <w:szCs w:val="20"/>
        </w:rPr>
        <w:t>to implement, and does not require any internal gradient alignment procedures. T</w:t>
      </w:r>
      <w:r w:rsidR="009337F2" w:rsidRPr="008F2627">
        <w:rPr>
          <w:rFonts w:ascii="Arial" w:hAnsi="Arial" w:cs="Arial"/>
          <w:sz w:val="20"/>
          <w:szCs w:val="20"/>
        </w:rPr>
        <w:t>he convergence rate</w:t>
      </w:r>
      <w:r w:rsidR="000626E6" w:rsidRPr="008F2627">
        <w:rPr>
          <w:rFonts w:ascii="Arial" w:hAnsi="Arial" w:cs="Arial"/>
          <w:sz w:val="20"/>
          <w:szCs w:val="20"/>
        </w:rPr>
        <w:t xml:space="preserve"> of BPCG</w:t>
      </w:r>
      <w:r w:rsidR="009337F2" w:rsidRPr="008F2627">
        <w:rPr>
          <w:rFonts w:ascii="Arial" w:hAnsi="Arial" w:cs="Arial"/>
          <w:sz w:val="20"/>
          <w:szCs w:val="20"/>
        </w:rPr>
        <w:t xml:space="preserve"> </w:t>
      </w:r>
      <w:r w:rsidR="000626E6" w:rsidRPr="008F2627">
        <w:rPr>
          <w:rFonts w:ascii="Arial" w:hAnsi="Arial" w:cs="Arial"/>
          <w:sz w:val="20"/>
          <w:szCs w:val="20"/>
        </w:rPr>
        <w:t>is basically that of PCG</w:t>
      </w:r>
      <w:r w:rsidR="00FC1E2B">
        <w:rPr>
          <w:rFonts w:ascii="Arial" w:hAnsi="Arial" w:cs="Arial"/>
          <w:sz w:val="20"/>
          <w:szCs w:val="20"/>
        </w:rPr>
        <w:t>, if</w:t>
      </w:r>
      <w:r w:rsidR="000626E6" w:rsidRPr="008F2627">
        <w:rPr>
          <w:rFonts w:ascii="Arial" w:hAnsi="Arial" w:cs="Arial"/>
          <w:sz w:val="20"/>
          <w:szCs w:val="20"/>
        </w:rPr>
        <w:t xml:space="preserve"> no drop steps would occur</w:t>
      </w:r>
      <w:r w:rsidR="009337F2" w:rsidRPr="008F2627">
        <w:rPr>
          <w:rFonts w:ascii="Arial" w:hAnsi="Arial" w:cs="Arial"/>
          <w:sz w:val="20"/>
          <w:szCs w:val="20"/>
        </w:rPr>
        <w:t>. As such</w:t>
      </w:r>
      <w:r w:rsidR="00FC1E2B">
        <w:rPr>
          <w:rFonts w:ascii="Arial" w:hAnsi="Arial" w:cs="Arial"/>
          <w:sz w:val="20"/>
          <w:szCs w:val="20"/>
        </w:rPr>
        <w:t>,</w:t>
      </w:r>
      <w:r w:rsidR="009337F2" w:rsidRPr="008F2627">
        <w:rPr>
          <w:rFonts w:ascii="Arial" w:hAnsi="Arial" w:cs="Arial"/>
          <w:sz w:val="20"/>
          <w:szCs w:val="20"/>
        </w:rPr>
        <w:t xml:space="preserve"> it improves the convergence rates of PCG.</w:t>
      </w:r>
      <w:r w:rsidR="000626E6" w:rsidRPr="008F2627">
        <w:rPr>
          <w:rFonts w:ascii="Arial" w:hAnsi="Arial" w:cs="Arial"/>
          <w:sz w:val="20"/>
          <w:szCs w:val="20"/>
        </w:rPr>
        <w:t xml:space="preserve"> </w:t>
      </w:r>
      <w:r w:rsidR="00FC1E2B" w:rsidRPr="00FC1E2B">
        <w:rPr>
          <w:rFonts w:ascii="Arial" w:hAnsi="Arial" w:cs="Arial"/>
          <w:sz w:val="20"/>
          <w:szCs w:val="20"/>
        </w:rPr>
        <w:t>Additionally</w:t>
      </w:r>
      <w:r w:rsidR="000626E6" w:rsidRPr="008F2627">
        <w:rPr>
          <w:rFonts w:ascii="Arial" w:hAnsi="Arial" w:cs="Arial"/>
          <w:sz w:val="20"/>
          <w:szCs w:val="20"/>
        </w:rPr>
        <w:t>, numerical experiments show that BPCG’s solutions are much sparser than those of PCG.</w:t>
      </w:r>
    </w:p>
    <w:p w14:paraId="1046ACAD" w14:textId="738AEE0B" w:rsidR="00FC1E2B" w:rsidRPr="008F2627" w:rsidRDefault="00FC1E2B" w:rsidP="00FC1E2B">
      <w:pPr>
        <w:spacing w:after="80"/>
        <w:ind w:firstLine="720"/>
        <w:jc w:val="both"/>
        <w:rPr>
          <w:rFonts w:ascii="Arial" w:hAnsi="Arial" w:cs="Arial"/>
          <w:sz w:val="20"/>
          <w:szCs w:val="20"/>
        </w:rPr>
      </w:pPr>
      <w:r>
        <w:rPr>
          <w:rFonts w:ascii="Arial" w:hAnsi="Arial" w:cs="Arial"/>
          <w:sz w:val="20"/>
          <w:szCs w:val="20"/>
        </w:rPr>
        <w:t xml:space="preserve">The </w:t>
      </w:r>
      <w:r w:rsidR="000626E6" w:rsidRPr="008F2627">
        <w:rPr>
          <w:rFonts w:ascii="Arial" w:hAnsi="Arial" w:cs="Arial"/>
          <w:sz w:val="20"/>
          <w:szCs w:val="20"/>
        </w:rPr>
        <w:t xml:space="preserve">Blended Pairwise Conditional Gradients algorithm (BPCG) is </w:t>
      </w:r>
      <w:r>
        <w:rPr>
          <w:rFonts w:ascii="Arial" w:hAnsi="Arial" w:cs="Arial"/>
          <w:sz w:val="20"/>
          <w:szCs w:val="20"/>
        </w:rPr>
        <w:t>presented</w:t>
      </w:r>
      <w:r w:rsidR="000626E6" w:rsidRPr="008F2627">
        <w:rPr>
          <w:rFonts w:ascii="Arial" w:hAnsi="Arial" w:cs="Arial"/>
          <w:sz w:val="20"/>
          <w:szCs w:val="20"/>
        </w:rPr>
        <w:t xml:space="preserve"> in Algorithm 2. </w:t>
      </w:r>
      <w:r w:rsidRPr="00FC1E2B">
        <w:rPr>
          <w:rFonts w:ascii="Arial" w:hAnsi="Arial" w:cs="Arial"/>
          <w:sz w:val="20"/>
          <w:szCs w:val="20"/>
        </w:rPr>
        <w:t>As mentioned earlier</w:t>
      </w:r>
      <w:r>
        <w:rPr>
          <w:rFonts w:ascii="Arial" w:hAnsi="Arial" w:cs="Arial"/>
          <w:sz w:val="20"/>
          <w:szCs w:val="20"/>
        </w:rPr>
        <w:t>,</w:t>
      </w:r>
      <w:r w:rsidRPr="00FC1E2B">
        <w:rPr>
          <w:rFonts w:ascii="Arial" w:hAnsi="Arial" w:cs="Arial"/>
          <w:sz w:val="20"/>
          <w:szCs w:val="20"/>
        </w:rPr>
        <w:t xml:space="preserve"> </w:t>
      </w:r>
      <w:r>
        <w:rPr>
          <w:rFonts w:ascii="Arial" w:hAnsi="Arial" w:cs="Arial"/>
          <w:sz w:val="20"/>
          <w:szCs w:val="20"/>
        </w:rPr>
        <w:t>our</w:t>
      </w:r>
      <w:r w:rsidR="000626E6" w:rsidRPr="008F2627">
        <w:rPr>
          <w:rFonts w:ascii="Arial" w:hAnsi="Arial" w:cs="Arial"/>
          <w:sz w:val="20"/>
          <w:szCs w:val="20"/>
        </w:rPr>
        <w:t xml:space="preserve"> focus </w:t>
      </w:r>
      <w:r>
        <w:rPr>
          <w:rFonts w:ascii="Arial" w:hAnsi="Arial" w:cs="Arial"/>
          <w:sz w:val="20"/>
          <w:szCs w:val="20"/>
        </w:rPr>
        <w:t xml:space="preserve">is </w:t>
      </w:r>
      <w:r w:rsidR="000626E6" w:rsidRPr="008F2627">
        <w:rPr>
          <w:rFonts w:ascii="Arial" w:hAnsi="Arial" w:cs="Arial"/>
          <w:sz w:val="20"/>
          <w:szCs w:val="20"/>
        </w:rPr>
        <w:t>on the general smooth convex case and the strongly convex case over polytopes.</w:t>
      </w:r>
      <w:r w:rsidRPr="00FC1E2B">
        <w:rPr>
          <w:rFonts w:ascii="Arial" w:eastAsia="Times New Roman" w:hAnsi="Arial" w:cs="Arial"/>
          <w:vanish/>
          <w:sz w:val="16"/>
          <w:szCs w:val="16"/>
        </w:rPr>
        <w:t>Top of Form</w:t>
      </w:r>
    </w:p>
    <w:p w14:paraId="5FBFA297" w14:textId="4C3DC4C6" w:rsidR="009337F2" w:rsidRPr="008F2627" w:rsidRDefault="009337F2" w:rsidP="006F2623">
      <w:pPr>
        <w:spacing w:after="80"/>
        <w:ind w:firstLine="720"/>
        <w:jc w:val="both"/>
        <w:rPr>
          <w:rFonts w:ascii="Arial" w:hAnsi="Arial" w:cs="Arial"/>
          <w:sz w:val="20"/>
          <w:szCs w:val="20"/>
        </w:rPr>
      </w:pPr>
      <w:r w:rsidRPr="008F2627">
        <w:rPr>
          <w:rFonts w:ascii="Arial" w:hAnsi="Arial" w:cs="Arial"/>
          <w:sz w:val="20"/>
          <w:szCs w:val="20"/>
        </w:rPr>
        <w:t xml:space="preserve">In Algorithm </w:t>
      </w:r>
      <w:r w:rsidR="000626E6" w:rsidRPr="008F2627">
        <w:rPr>
          <w:rFonts w:ascii="Arial" w:hAnsi="Arial" w:cs="Arial"/>
          <w:sz w:val="20"/>
          <w:szCs w:val="20"/>
        </w:rPr>
        <w:t>2</w:t>
      </w:r>
      <w:r w:rsidRPr="008F2627">
        <w:rPr>
          <w:rFonts w:ascii="Arial" w:hAnsi="Arial" w:cs="Arial"/>
          <w:sz w:val="20"/>
          <w:szCs w:val="20"/>
        </w:rPr>
        <w:t>, if the local pairwise gap</w:t>
      </w:r>
      <w:r w:rsidR="000626E6" w:rsidRPr="008F2627">
        <w:rPr>
          <w:rFonts w:ascii="Arial" w:hAnsi="Arial" w:cs="Arial"/>
          <w:sz w:val="20"/>
          <w:szCs w:val="20"/>
        </w:rPr>
        <w:t xml:space="preserve"> </w:t>
      </w:r>
      <m:oMath>
        <m:d>
          <m:dPr>
            <m:begChr m:val="〈"/>
            <m:endChr m:val="〉"/>
            <m:ctrlPr>
              <w:rPr>
                <w:rFonts w:ascii="Cambria Math" w:hAnsi="Cambria Math" w:cs="Arial"/>
                <w:i/>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u</m:t>
                    </m:r>
                  </m:e>
                  <m:sub>
                    <m:r>
                      <m:rPr>
                        <m:sty m:val="bi"/>
                      </m:rPr>
                      <w:rPr>
                        <w:rFonts w:ascii="Cambria Math" w:hAnsi="Cambria Math" w:cs="Arial"/>
                        <w:sz w:val="20"/>
                        <w:szCs w:val="20"/>
                      </w:rPr>
                      <m:t>t</m:t>
                    </m:r>
                  </m:sub>
                </m:sSub>
              </m:e>
            </m:d>
            <m:r>
              <w:rPr>
                <w:rFonts w:ascii="Cambria Math" w:hAnsi="Cambria Math" w:cs="Arial"/>
                <w:sz w:val="20"/>
                <w:szCs w:val="20"/>
              </w:rPr>
              <m:t xml:space="preserve">, </m:t>
            </m:r>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e>
        </m:d>
      </m:oMath>
      <w:r w:rsidRPr="008F2627">
        <w:rPr>
          <w:rFonts w:ascii="Arial" w:hAnsi="Arial" w:cs="Arial"/>
          <w:sz w:val="20"/>
          <w:szCs w:val="20"/>
        </w:rPr>
        <w:t xml:space="preserve"> is smaller than the Frank-Wolfe gap </w:t>
      </w:r>
      <m:oMath>
        <m:d>
          <m:dPr>
            <m:begChr m:val="〈"/>
            <m:endChr m:val="〉"/>
            <m:ctrlPr>
              <w:rPr>
                <w:rFonts w:ascii="Cambria Math" w:hAnsi="Cambria Math" w:cs="Arial"/>
                <w:i/>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w</m:t>
                </m:r>
              </m:e>
              <m:sup>
                <m:r>
                  <m:rPr>
                    <m:sty m:val="bi"/>
                  </m:rPr>
                  <w:rPr>
                    <w:rFonts w:ascii="Cambria Math" w:hAnsi="Cambria Math" w:cs="Arial"/>
                    <w:sz w:val="20"/>
                    <w:szCs w:val="20"/>
                  </w:rPr>
                  <m:t>t</m:t>
                </m:r>
              </m:sup>
            </m:sSup>
          </m:e>
        </m:d>
      </m:oMath>
      <w:r w:rsidRPr="008F2627">
        <w:rPr>
          <w:rFonts w:ascii="Arial" w:hAnsi="Arial" w:cs="Arial"/>
          <w:sz w:val="20"/>
          <w:szCs w:val="20"/>
        </w:rPr>
        <w:t xml:space="preserve">, a FW step (line 16-18) is taken. Otherwise, the weights of the active atoms in </w:t>
      </w:r>
      <m:oMath>
        <m:sSub>
          <m:sSubPr>
            <m:ctrlPr>
              <w:rPr>
                <w:rFonts w:ascii="Cambria Math" w:hAnsi="Cambria Math" w:cs="Arial"/>
                <w:b/>
                <w:bCs/>
                <w:i/>
                <w:sz w:val="20"/>
                <w:szCs w:val="20"/>
              </w:rPr>
            </m:ctrlPr>
          </m:sSubPr>
          <m:e>
            <m:r>
              <m:rPr>
                <m:sty m:val="bi"/>
              </m:rPr>
              <w:rPr>
                <w:rFonts w:ascii="Cambria Math" w:hAnsi="Cambria Math" w:cs="Arial"/>
                <w:sz w:val="20"/>
                <w:szCs w:val="20"/>
              </w:rPr>
              <m:t>S</m:t>
            </m:r>
          </m:e>
          <m:sub>
            <m:r>
              <m:rPr>
                <m:sty m:val="bi"/>
              </m:rPr>
              <w:rPr>
                <w:rFonts w:ascii="Cambria Math" w:hAnsi="Cambria Math" w:cs="Arial"/>
                <w:sz w:val="20"/>
                <w:szCs w:val="20"/>
              </w:rPr>
              <m:t>t</m:t>
            </m:r>
          </m:sub>
        </m:sSub>
      </m:oMath>
      <w:r w:rsidRPr="008F2627">
        <w:rPr>
          <w:rFonts w:ascii="Arial" w:hAnsi="Arial" w:cs="Arial"/>
          <w:sz w:val="20"/>
          <w:szCs w:val="20"/>
        </w:rPr>
        <w:t xml:space="preserve"> are </w:t>
      </w:r>
      <w:r w:rsidR="00882309" w:rsidRPr="008F2627">
        <w:rPr>
          <w:rFonts w:ascii="Arial" w:hAnsi="Arial" w:cs="Arial"/>
          <w:sz w:val="20"/>
          <w:szCs w:val="20"/>
        </w:rPr>
        <w:t>locally</w:t>
      </w:r>
      <w:r w:rsidR="00882309" w:rsidRPr="008F2627">
        <w:rPr>
          <w:rFonts w:ascii="Arial" w:hAnsi="Arial" w:cs="Arial"/>
          <w:sz w:val="20"/>
          <w:szCs w:val="20"/>
        </w:rPr>
        <w:t xml:space="preserve"> </w:t>
      </w:r>
      <w:r w:rsidRPr="008F2627">
        <w:rPr>
          <w:rFonts w:ascii="Arial" w:hAnsi="Arial" w:cs="Arial"/>
          <w:sz w:val="20"/>
          <w:szCs w:val="20"/>
        </w:rPr>
        <w:t xml:space="preserve">optimized by the Pairwise Conditional Gradients (PCG). If the step size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oMath>
      <w:r w:rsidRPr="008F2627">
        <w:rPr>
          <w:rFonts w:ascii="Arial" w:hAnsi="Arial" w:cs="Arial"/>
          <w:sz w:val="20"/>
          <w:szCs w:val="20"/>
        </w:rPr>
        <w:t xml:space="preserve"> is larger than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α</m:t>
            </m:r>
          </m:e>
          <m:sub>
            <m:r>
              <w:rPr>
                <w:rFonts w:ascii="Cambria Math" w:eastAsiaTheme="minorEastAsia" w:hAnsi="Cambria Math" w:cs="Arial"/>
                <w:sz w:val="20"/>
                <w:szCs w:val="20"/>
              </w:rPr>
              <m:t>max</m:t>
            </m:r>
          </m:sub>
        </m:sSub>
      </m:oMath>
      <w:r w:rsidRPr="008F2627">
        <w:rPr>
          <w:rFonts w:ascii="Arial" w:hAnsi="Arial" w:cs="Arial"/>
          <w:sz w:val="20"/>
          <w:szCs w:val="20"/>
        </w:rPr>
        <w:t xml:space="preserve">, the away vertex is removed from the active set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00882309" w:rsidRPr="00882309">
        <w:rPr>
          <w:rFonts w:ascii="Arial" w:eastAsiaTheme="minorEastAsia" w:hAnsi="Arial" w:cs="Arial"/>
          <w:sz w:val="20"/>
          <w:szCs w:val="20"/>
        </w:rPr>
        <w:t>,</w:t>
      </w:r>
      <w:r w:rsidRPr="008F2627">
        <w:rPr>
          <w:rFonts w:ascii="Arial" w:hAnsi="Arial" w:cs="Arial"/>
          <w:sz w:val="20"/>
          <w:szCs w:val="20"/>
        </w:rPr>
        <w:t xml:space="preserve"> and we </w:t>
      </w:r>
      <w:r w:rsidR="00882309" w:rsidRPr="00882309">
        <w:rPr>
          <w:rFonts w:ascii="Arial" w:hAnsi="Arial" w:cs="Arial"/>
          <w:sz w:val="20"/>
          <w:szCs w:val="20"/>
        </w:rPr>
        <w:t xml:space="preserve">refer </w:t>
      </w:r>
      <w:r w:rsidR="00882309">
        <w:rPr>
          <w:rFonts w:ascii="Arial" w:hAnsi="Arial" w:cs="Arial"/>
          <w:sz w:val="20"/>
          <w:szCs w:val="20"/>
        </w:rPr>
        <w:t xml:space="preserve">to this </w:t>
      </w:r>
      <w:r w:rsidRPr="008F2627">
        <w:rPr>
          <w:rFonts w:ascii="Arial" w:hAnsi="Arial" w:cs="Arial"/>
          <w:sz w:val="20"/>
          <w:szCs w:val="20"/>
        </w:rPr>
        <w:t>step</w:t>
      </w:r>
      <w:r w:rsidR="00882309">
        <w:rPr>
          <w:rFonts w:ascii="Arial" w:hAnsi="Arial" w:cs="Arial"/>
          <w:sz w:val="20"/>
          <w:szCs w:val="20"/>
        </w:rPr>
        <w:t xml:space="preserve"> as a</w:t>
      </w:r>
      <w:r w:rsidRPr="008F2627">
        <w:rPr>
          <w:rFonts w:ascii="Arial" w:hAnsi="Arial" w:cs="Arial"/>
          <w:sz w:val="20"/>
          <w:szCs w:val="20"/>
        </w:rPr>
        <w:t xml:space="preserve"> drop step (line 13). Otherwise</w:t>
      </w:r>
      <w:r w:rsidR="00882309">
        <w:rPr>
          <w:rFonts w:ascii="Arial" w:hAnsi="Arial" w:cs="Arial"/>
          <w:sz w:val="20"/>
          <w:szCs w:val="20"/>
        </w:rPr>
        <w:t>, it is called a</w:t>
      </w:r>
      <w:r w:rsidRPr="008F2627">
        <w:rPr>
          <w:rFonts w:ascii="Arial" w:hAnsi="Arial" w:cs="Arial"/>
          <w:sz w:val="20"/>
          <w:szCs w:val="20"/>
        </w:rPr>
        <w:t xml:space="preserve"> descent step (line 11). </w:t>
      </w:r>
      <w:r w:rsidR="00882309" w:rsidRPr="00882309">
        <w:rPr>
          <w:rFonts w:ascii="Arial" w:hAnsi="Arial" w:cs="Arial"/>
          <w:sz w:val="20"/>
          <w:szCs w:val="20"/>
        </w:rPr>
        <w:t>Collectively, the descent step and drop step are referred to as pairwise steps.</w:t>
      </w:r>
    </w:p>
    <w:p w14:paraId="12DACFF8" w14:textId="32BFDD6F" w:rsidR="009337F2" w:rsidRDefault="00882309" w:rsidP="006F2623">
      <w:pPr>
        <w:spacing w:after="80"/>
        <w:ind w:firstLine="720"/>
        <w:jc w:val="both"/>
        <w:rPr>
          <w:rFonts w:ascii="Arial" w:hAnsi="Arial" w:cs="Arial"/>
          <w:sz w:val="20"/>
          <w:szCs w:val="20"/>
        </w:rPr>
      </w:pPr>
      <w:r>
        <w:rPr>
          <w:rFonts w:ascii="Arial" w:hAnsi="Arial" w:cs="Arial"/>
          <w:sz w:val="20"/>
          <w:szCs w:val="20"/>
        </w:rPr>
        <w:t>Due to</w:t>
      </w:r>
      <w:r w:rsidR="009337F2" w:rsidRPr="008F2627">
        <w:rPr>
          <w:rFonts w:ascii="Arial" w:hAnsi="Arial" w:cs="Arial"/>
          <w:sz w:val="20"/>
          <w:szCs w:val="20"/>
        </w:rPr>
        <w:t xml:space="preserve"> the structure of the BPCG algorithm, the sparsity of the solutions is expected since the new atoms are not added to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r w:rsidR="00197E38" w:rsidRPr="008F2627">
        <w:rPr>
          <w:rFonts w:ascii="Arial" w:hAnsi="Arial" w:cs="Arial"/>
          <w:sz w:val="20"/>
          <w:szCs w:val="20"/>
        </w:rPr>
        <w:t xml:space="preserve"> </w:t>
      </w:r>
      <w:r w:rsidR="009337F2" w:rsidRPr="008F2627">
        <w:rPr>
          <w:rFonts w:ascii="Arial" w:hAnsi="Arial" w:cs="Arial"/>
          <w:sz w:val="20"/>
          <w:szCs w:val="20"/>
        </w:rPr>
        <w:t xml:space="preserve">until the local pairwise gap decreases sufficiently. </w:t>
      </w:r>
      <w:r>
        <w:rPr>
          <w:rFonts w:ascii="Arial" w:hAnsi="Arial" w:cs="Arial"/>
          <w:sz w:val="20"/>
          <w:szCs w:val="20"/>
        </w:rPr>
        <w:t>Additionally</w:t>
      </w:r>
      <w:r w:rsidR="009337F2" w:rsidRPr="008F2627">
        <w:rPr>
          <w:rFonts w:ascii="Arial" w:hAnsi="Arial" w:cs="Arial"/>
          <w:sz w:val="20"/>
          <w:szCs w:val="20"/>
        </w:rPr>
        <w:t xml:space="preserve">, since the PCG is implemented locally, BPCG does not exhibit swap steps in which weight </w:t>
      </w:r>
      <w:r w:rsidRPr="00882309">
        <w:rPr>
          <w:rFonts w:ascii="Arial" w:hAnsi="Arial" w:cs="Arial"/>
          <w:sz w:val="20"/>
          <w:szCs w:val="20"/>
        </w:rPr>
        <w:t>shifts from the away atom to the Frank-Wolfe atom</w:t>
      </w:r>
      <w:r w:rsidR="009337F2" w:rsidRPr="008F2627">
        <w:rPr>
          <w:rFonts w:ascii="Arial" w:hAnsi="Arial" w:cs="Arial"/>
          <w:sz w:val="20"/>
          <w:szCs w:val="20"/>
        </w:rPr>
        <w:t>.</w:t>
      </w:r>
    </w:p>
    <w:p w14:paraId="059EADB7" w14:textId="3F30E657" w:rsidR="00882309" w:rsidRPr="008F2627" w:rsidRDefault="00882309" w:rsidP="006F2623">
      <w:pPr>
        <w:spacing w:after="80"/>
        <w:ind w:firstLine="720"/>
        <w:jc w:val="both"/>
        <w:rPr>
          <w:rFonts w:ascii="Arial" w:hAnsi="Arial" w:cs="Arial"/>
          <w:sz w:val="20"/>
          <w:szCs w:val="20"/>
        </w:rPr>
      </w:pPr>
      <w:r>
        <w:rPr>
          <w:rFonts w:ascii="Arial" w:hAnsi="Arial" w:cs="Arial"/>
          <w:sz w:val="20"/>
          <w:szCs w:val="20"/>
        </w:rPr>
        <w:t>No</w:t>
      </w:r>
      <w:r w:rsidRPr="00882309">
        <w:rPr>
          <w:rFonts w:ascii="Arial" w:hAnsi="Arial" w:cs="Arial"/>
          <w:sz w:val="20"/>
          <w:szCs w:val="20"/>
        </w:rPr>
        <w:t>te that in Algorithm 2, we use a line search for simplicity in presentation. However, it can alternatively be executed with a simpler decaying strategy, such as</w:t>
      </w:r>
      <w:r>
        <w:rPr>
          <w:rFonts w:ascii="Arial" w:hAnsi="Arial" w:cs="Arial"/>
          <w:sz w:val="20"/>
          <w:szCs w:val="20"/>
        </w:rPr>
        <w:t xml:space="preserve"> </w:t>
      </w:r>
      <m:oMath>
        <m:f>
          <m:fPr>
            <m:ctrlPr>
              <w:rPr>
                <w:rFonts w:ascii="Cambria Math" w:hAnsi="Cambria Math" w:cs="Arial"/>
                <w:i/>
                <w:sz w:val="20"/>
                <w:szCs w:val="20"/>
              </w:rPr>
            </m:ctrlPr>
          </m:fPr>
          <m:num>
            <m:r>
              <w:rPr>
                <w:rFonts w:ascii="Cambria Math" w:hAnsi="Cambria Math" w:cs="Arial"/>
                <w:sz w:val="20"/>
                <w:szCs w:val="20"/>
              </w:rPr>
              <m:t>t</m:t>
            </m:r>
          </m:num>
          <m:den>
            <m:r>
              <w:rPr>
                <w:rFonts w:ascii="Cambria Math" w:hAnsi="Cambria Math" w:cs="Arial"/>
                <w:sz w:val="20"/>
                <w:szCs w:val="20"/>
              </w:rPr>
              <m:t>t+2</m:t>
            </m:r>
          </m:den>
        </m:f>
      </m:oMath>
      <w:r w:rsidRPr="00882309">
        <w:rPr>
          <w:rFonts w:ascii="Arial" w:hAnsi="Arial" w:cs="Arial"/>
          <w:sz w:val="20"/>
          <w:szCs w:val="20"/>
        </w:rPr>
        <w:t>.</w:t>
      </w:r>
    </w:p>
    <w:p w14:paraId="2EE43BF6" w14:textId="1934EC8F" w:rsidR="00DE5063" w:rsidRDefault="00DE5063" w:rsidP="006F2623">
      <w:pPr>
        <w:spacing w:after="80"/>
        <w:jc w:val="both"/>
        <w:rPr>
          <w:rFonts w:ascii="Arial" w:hAnsi="Arial" w:cs="Arial"/>
          <w:sz w:val="20"/>
          <w:szCs w:val="20"/>
        </w:rPr>
      </w:pPr>
    </w:p>
    <w:p w14:paraId="1E63F40E" w14:textId="7B968936" w:rsidR="00882309" w:rsidRDefault="00882309" w:rsidP="006F2623">
      <w:pPr>
        <w:spacing w:after="80"/>
        <w:jc w:val="both"/>
        <w:rPr>
          <w:rFonts w:ascii="Arial" w:hAnsi="Arial" w:cs="Arial"/>
          <w:sz w:val="20"/>
          <w:szCs w:val="20"/>
        </w:rPr>
      </w:pPr>
    </w:p>
    <w:p w14:paraId="591ACB6F" w14:textId="77777777" w:rsidR="00882309" w:rsidRPr="008F2627" w:rsidRDefault="00882309" w:rsidP="006F2623">
      <w:pPr>
        <w:spacing w:after="80"/>
        <w:jc w:val="both"/>
        <w:rPr>
          <w:rFonts w:ascii="Arial" w:hAnsi="Arial" w:cs="Arial"/>
          <w:sz w:val="20"/>
          <w:szCs w:val="20"/>
        </w:rPr>
      </w:pPr>
    </w:p>
    <w:p w14:paraId="5176F3C9" w14:textId="6A4623AF" w:rsidR="00AB33AB" w:rsidRPr="008F2627" w:rsidRDefault="00AB33AB" w:rsidP="006F2623">
      <w:pPr>
        <w:pBdr>
          <w:top w:val="single" w:sz="4" w:space="1" w:color="auto"/>
          <w:bottom w:val="single" w:sz="4" w:space="1" w:color="auto"/>
        </w:pBdr>
        <w:spacing w:after="80"/>
        <w:rPr>
          <w:rFonts w:ascii="Arial" w:hAnsi="Arial" w:cs="Arial"/>
          <w:b/>
          <w:bCs/>
          <w:sz w:val="20"/>
          <w:szCs w:val="20"/>
        </w:rPr>
      </w:pPr>
      <w:r w:rsidRPr="008F2627">
        <w:rPr>
          <w:rFonts w:ascii="Arial" w:hAnsi="Arial" w:cs="Arial"/>
          <w:b/>
          <w:bCs/>
          <w:sz w:val="20"/>
          <w:szCs w:val="20"/>
        </w:rPr>
        <w:lastRenderedPageBreak/>
        <w:t>Algorithm 2: Blended Pairwise Conditional Gradients (BPCG)</w:t>
      </w:r>
    </w:p>
    <w:p w14:paraId="28AEA9FE" w14:textId="306FBD32" w:rsidR="00197E38" w:rsidRPr="008F2627" w:rsidRDefault="00882309" w:rsidP="006F2623">
      <w:pPr>
        <w:pStyle w:val="ListParagraph"/>
        <w:numPr>
          <w:ilvl w:val="0"/>
          <w:numId w:val="2"/>
        </w:numPr>
        <w:spacing w:after="80"/>
        <w:rPr>
          <w:rFonts w:ascii="Arial" w:eastAsiaTheme="minorEastAsia" w:hAnsi="Arial" w:cs="Arial"/>
          <w:b/>
          <w:bCs/>
          <w:sz w:val="20"/>
          <w:szCs w:val="20"/>
        </w:rPr>
      </w:pP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r>
              <m:rPr>
                <m:sty m:val="bi"/>
              </m:rPr>
              <w:rPr>
                <w:rFonts w:ascii="Cambria Math" w:eastAsiaTheme="minorEastAsia" w:hAnsi="Cambria Math" w:cs="Arial"/>
                <w:sz w:val="20"/>
                <w:szCs w:val="20"/>
              </w:rPr>
              <m:t>1 0 0… 0</m:t>
            </m:r>
          </m:e>
        </m:d>
        <m:r>
          <m:rPr>
            <m:sty m:val="bi"/>
          </m:rPr>
          <w:rPr>
            <w:rFonts w:ascii="Cambria Math" w:eastAsiaTheme="minorEastAsia"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oMath>
      <w:r w:rsidRPr="008F2627">
        <w:rPr>
          <w:rFonts w:ascii="Arial" w:eastAsiaTheme="minorEastAsia" w:hAnsi="Arial" w:cs="Arial"/>
          <w:sz w:val="20"/>
          <w:szCs w:val="20"/>
        </w:rPr>
        <w:t>,</w:t>
      </w:r>
      <w:r>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0</m:t>
            </m:r>
          </m:sup>
        </m:sSup>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e>
        </m:d>
      </m:oMath>
    </w:p>
    <w:p w14:paraId="78B1D23F" w14:textId="33948388" w:rsidR="00D30D8D" w:rsidRPr="008F2627" w:rsidRDefault="00D30D8D"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b/>
          <w:bCs/>
          <w:sz w:val="20"/>
          <w:szCs w:val="20"/>
        </w:rPr>
        <w:t xml:space="preserve">for </w:t>
      </w:r>
      <m:oMath>
        <m:r>
          <w:rPr>
            <w:rFonts w:ascii="Cambria Math" w:eastAsiaTheme="minorEastAsia" w:hAnsi="Cambria Math" w:cs="Arial"/>
            <w:sz w:val="20"/>
            <w:szCs w:val="20"/>
          </w:rPr>
          <m:t>t=0, …, maxIter-1</m:t>
        </m:r>
      </m:oMath>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do</w:t>
      </w:r>
      <w:r w:rsidRPr="008F2627">
        <w:rPr>
          <w:rFonts w:ascii="Arial" w:eastAsiaTheme="minorEastAsia" w:hAnsi="Arial" w:cs="Arial"/>
          <w:sz w:val="20"/>
          <w:szCs w:val="20"/>
        </w:rPr>
        <w:t>:</w:t>
      </w:r>
    </w:p>
    <w:p w14:paraId="2F483901" w14:textId="5E85EF87" w:rsidR="00D30D8D"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t</m:t>
            </m:r>
          </m:sup>
        </m:sSup>
        <m:r>
          <m:rPr>
            <m:sty m:val="bi"/>
          </m:rP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m:rPr>
                    <m:sty m:val="bi"/>
                  </m:rPr>
                  <w:rPr>
                    <w:rFonts w:ascii="Cambria Math" w:eastAsiaTheme="minorEastAsia" w:hAnsi="Cambria Math" w:cs="Arial"/>
                    <w:sz w:val="20"/>
                    <w:szCs w:val="20"/>
                  </w:rPr>
                  <m:t>v</m:t>
                </m:r>
                <m:r>
                  <w:rPr>
                    <w:rFonts w:ascii="Cambria Math" w:hAnsi="Cambria Math" w:cs="Arial"/>
                    <w:sz w:val="20"/>
                    <w:szCs w:val="20"/>
                  </w:rPr>
                  <m:t xml:space="preserve"> ∈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hAnsi="Cambria Math" w:cs="Arial"/>
                    <w:sz w:val="20"/>
                    <w:szCs w:val="20"/>
                  </w:rPr>
                  <m:t xml:space="preserve"> </m:t>
                </m:r>
              </m:lim>
            </m:limLow>
          </m:fName>
          <m:e>
            <m:d>
              <m:dPr>
                <m:begChr m:val="〈"/>
                <m:endChr m:val="〉"/>
                <m:ctrlPr>
                  <w:rPr>
                    <w:rFonts w:ascii="Cambria Math" w:hAnsi="Cambria Math" w:cs="Arial"/>
                    <w:iCs/>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r>
                  <m:rPr>
                    <m:sty m:val="bi"/>
                  </m:rPr>
                  <w:rPr>
                    <w:rFonts w:ascii="Cambria Math" w:hAnsi="Cambria Math" w:cs="Arial"/>
                    <w:sz w:val="20"/>
                    <w:szCs w:val="20"/>
                  </w:rPr>
                  <m:t>v</m:t>
                </m:r>
              </m:e>
            </m:d>
          </m:e>
        </m:func>
      </m:oMath>
      <w:r w:rsidR="00D30D8D" w:rsidRPr="008F2627">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00882309">
        <w:rPr>
          <w:rFonts w:ascii="Arial" w:eastAsiaTheme="minorEastAsia" w:hAnsi="Arial" w:cs="Arial"/>
          <w:sz w:val="20"/>
          <w:szCs w:val="20"/>
        </w:rPr>
        <w:t xml:space="preserve">                   // </w:t>
      </w:r>
      <w:r w:rsidR="00D30D8D" w:rsidRPr="000A557C">
        <w:rPr>
          <w:rFonts w:ascii="Arial" w:eastAsiaTheme="minorEastAsia" w:hAnsi="Arial" w:cs="Arial"/>
          <w:i/>
          <w:iCs/>
          <w:sz w:val="20"/>
          <w:szCs w:val="20"/>
        </w:rPr>
        <w:t>away vertex</w:t>
      </w:r>
    </w:p>
    <w:p w14:paraId="1FD00D3B" w14:textId="3801AE9C" w:rsidR="00D30D8D"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s</m:t>
            </m:r>
          </m:e>
          <m:sup>
            <m:r>
              <w:rPr>
                <w:rFonts w:ascii="Cambria Math" w:hAnsi="Cambria Math" w:cs="Arial"/>
                <w:sz w:val="20"/>
                <w:szCs w:val="20"/>
              </w:rPr>
              <m:t>t</m:t>
            </m:r>
          </m:sup>
        </m:sSup>
        <m:r>
          <m:rPr>
            <m:sty m:val="bi"/>
          </m:rP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m:rPr>
                    <m:sty m:val="bi"/>
                  </m:rPr>
                  <w:rPr>
                    <w:rFonts w:ascii="Cambria Math" w:eastAsiaTheme="minorEastAsia" w:hAnsi="Cambria Math" w:cs="Arial"/>
                    <w:sz w:val="20"/>
                    <w:szCs w:val="20"/>
                  </w:rPr>
                  <m:t>v</m:t>
                </m:r>
                <m:r>
                  <w:rPr>
                    <w:rFonts w:ascii="Cambria Math" w:hAnsi="Cambria Math" w:cs="Arial"/>
                    <w:sz w:val="20"/>
                    <w:szCs w:val="20"/>
                  </w:rPr>
                  <m:t xml:space="preserve"> ∈ </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w:rPr>
                    <w:rFonts w:ascii="Cambria Math" w:hAnsi="Cambria Math" w:cs="Arial"/>
                    <w:sz w:val="20"/>
                    <w:szCs w:val="20"/>
                  </w:rPr>
                  <m:t xml:space="preserve"> </m:t>
                </m:r>
              </m:lim>
            </m:limLow>
          </m:fName>
          <m:e>
            <m:d>
              <m:dPr>
                <m:begChr m:val="〈"/>
                <m:endChr m:val="〉"/>
                <m:ctrlPr>
                  <w:rPr>
                    <w:rFonts w:ascii="Cambria Math" w:hAnsi="Cambria Math" w:cs="Arial"/>
                    <w:iCs/>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r>
                  <m:rPr>
                    <m:sty m:val="bi"/>
                  </m:rPr>
                  <w:rPr>
                    <w:rFonts w:ascii="Cambria Math" w:hAnsi="Cambria Math" w:cs="Arial"/>
                    <w:sz w:val="20"/>
                    <w:szCs w:val="20"/>
                  </w:rPr>
                  <m:t>v</m:t>
                </m:r>
              </m:e>
            </m:d>
          </m:e>
        </m:func>
      </m:oMath>
      <w:r w:rsidR="00D30D8D" w:rsidRPr="008F2627">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00882309">
        <w:rPr>
          <w:rFonts w:ascii="Arial" w:eastAsiaTheme="minorEastAsia" w:hAnsi="Arial" w:cs="Arial"/>
          <w:sz w:val="20"/>
          <w:szCs w:val="20"/>
        </w:rPr>
        <w:t xml:space="preserve">                                   // </w:t>
      </w:r>
      <w:r w:rsidR="004B3C35" w:rsidRPr="000A557C">
        <w:rPr>
          <w:rFonts w:ascii="Arial" w:eastAsiaTheme="minorEastAsia" w:hAnsi="Arial" w:cs="Arial"/>
          <w:i/>
          <w:iCs/>
          <w:sz w:val="20"/>
          <w:szCs w:val="20"/>
        </w:rPr>
        <w:t>local</w:t>
      </w:r>
      <w:r w:rsidR="00D30D8D" w:rsidRPr="000A557C">
        <w:rPr>
          <w:rFonts w:ascii="Arial" w:eastAsiaTheme="minorEastAsia" w:hAnsi="Arial" w:cs="Arial"/>
          <w:i/>
          <w:iCs/>
          <w:sz w:val="20"/>
          <w:szCs w:val="20"/>
        </w:rPr>
        <w:t xml:space="preserve"> </w:t>
      </w:r>
      <w:r w:rsidR="004B3C35" w:rsidRPr="000A557C">
        <w:rPr>
          <w:rFonts w:ascii="Arial" w:eastAsiaTheme="minorEastAsia" w:hAnsi="Arial" w:cs="Arial"/>
          <w:i/>
          <w:iCs/>
          <w:sz w:val="20"/>
          <w:szCs w:val="20"/>
        </w:rPr>
        <w:t>FW</w:t>
      </w:r>
    </w:p>
    <w:p w14:paraId="4291D4E9" w14:textId="305C4817" w:rsidR="00D30D8D"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w</m:t>
            </m:r>
          </m:e>
          <m:sup>
            <m:r>
              <w:rPr>
                <w:rFonts w:ascii="Cambria Math" w:hAnsi="Cambria Math" w:cs="Arial"/>
                <w:sz w:val="20"/>
                <w:szCs w:val="20"/>
              </w:rPr>
              <m:t>t</m:t>
            </m:r>
          </m:sup>
        </m:sSup>
        <m:r>
          <m:rPr>
            <m:sty m:val="bi"/>
          </m:rP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argmax</m:t>
            </m:r>
          </m:fName>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e>
        </m:func>
      </m:oMath>
      <w:r w:rsidR="00D30D8D" w:rsidRPr="008F2627">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000A557C">
        <w:rPr>
          <w:rFonts w:ascii="Arial" w:eastAsiaTheme="minorEastAsia" w:hAnsi="Arial" w:cs="Arial"/>
          <w:sz w:val="20"/>
          <w:szCs w:val="20"/>
        </w:rPr>
        <w:t xml:space="preserve">       </w:t>
      </w:r>
      <w:r w:rsidR="00882309">
        <w:rPr>
          <w:rFonts w:ascii="Arial" w:eastAsiaTheme="minorEastAsia" w:hAnsi="Arial" w:cs="Arial"/>
          <w:sz w:val="20"/>
          <w:szCs w:val="20"/>
        </w:rPr>
        <w:t xml:space="preserve"> // </w:t>
      </w:r>
      <w:r w:rsidR="004B3C35" w:rsidRPr="000A557C">
        <w:rPr>
          <w:rFonts w:ascii="Arial" w:eastAsiaTheme="minorEastAsia" w:hAnsi="Arial" w:cs="Arial"/>
          <w:i/>
          <w:iCs/>
          <w:sz w:val="20"/>
          <w:szCs w:val="20"/>
        </w:rPr>
        <w:t>global FW</w:t>
      </w:r>
    </w:p>
    <w:p w14:paraId="620EAC34" w14:textId="29828B8E" w:rsidR="00D30D8D"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w:r w:rsidR="00D30D8D" w:rsidRPr="008F2627">
        <w:rPr>
          <w:rFonts w:ascii="Arial" w:eastAsiaTheme="minorEastAsia" w:hAnsi="Arial" w:cs="Arial"/>
          <w:b/>
          <w:bCs/>
          <w:sz w:val="20"/>
          <w:szCs w:val="20"/>
        </w:rPr>
        <w:t>if</w:t>
      </w:r>
      <w:r w:rsidR="00D30D8D" w:rsidRPr="008F2627">
        <w:rPr>
          <w:rFonts w:ascii="Arial" w:eastAsiaTheme="minorEastAsia" w:hAnsi="Arial" w:cs="Arial"/>
          <w:sz w:val="20"/>
          <w:szCs w:val="20"/>
        </w:rPr>
        <w:t xml:space="preserve">  </w:t>
      </w:r>
      <m:oMath>
        <m:d>
          <m:dPr>
            <m:begChr m:val="〈"/>
            <m:endChr m:val="〉"/>
            <m:ctrlPr>
              <w:rPr>
                <w:rFonts w:ascii="Cambria Math" w:hAnsi="Cambria Math" w:cs="Arial"/>
                <w:i/>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e>
        </m:d>
        <m:r>
          <w:rPr>
            <w:rFonts w:ascii="Cambria Math" w:hAnsi="Cambria Math" w:cs="Arial"/>
            <w:sz w:val="20"/>
            <w:szCs w:val="20"/>
          </w:rPr>
          <m:t>≥</m:t>
        </m:r>
        <m:d>
          <m:dPr>
            <m:begChr m:val="〈"/>
            <m:endChr m:val="〉"/>
            <m:ctrlPr>
              <w:rPr>
                <w:rFonts w:ascii="Cambria Math" w:hAnsi="Cambria Math" w:cs="Arial"/>
                <w:i/>
                <w:sz w:val="20"/>
                <w:szCs w:val="20"/>
              </w:rPr>
            </m:ctrlPr>
          </m:dPr>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e>
            </m:d>
            <m:r>
              <w:rPr>
                <w:rFonts w:ascii="Cambria Math" w:hAnsi="Cambria Math" w:cs="Arial"/>
                <w:sz w:val="20"/>
                <w:szCs w:val="20"/>
              </w:rPr>
              <m:t xml:space="preserve">, </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w</m:t>
                </m:r>
              </m:e>
              <m:sup>
                <m:r>
                  <m:rPr>
                    <m:sty m:val="bi"/>
                  </m:rPr>
                  <w:rPr>
                    <w:rFonts w:ascii="Cambria Math" w:hAnsi="Cambria Math" w:cs="Arial"/>
                    <w:sz w:val="20"/>
                    <w:szCs w:val="20"/>
                  </w:rPr>
                  <m:t>t</m:t>
                </m:r>
              </m:sup>
            </m:sSup>
          </m:e>
        </m:d>
        <m:r>
          <w:rPr>
            <w:rFonts w:ascii="Cambria Math" w:hAnsi="Cambria Math" w:cs="Arial"/>
            <w:sz w:val="20"/>
            <w:szCs w:val="20"/>
          </w:rPr>
          <m:t xml:space="preserve"> </m:t>
        </m:r>
      </m:oMath>
      <w:r w:rsidR="00D30D8D" w:rsidRPr="008F2627">
        <w:rPr>
          <w:rFonts w:ascii="Arial" w:eastAsiaTheme="minorEastAsia" w:hAnsi="Arial" w:cs="Arial"/>
          <w:b/>
          <w:bCs/>
          <w:sz w:val="20"/>
          <w:szCs w:val="20"/>
        </w:rPr>
        <w:t>then</w:t>
      </w:r>
    </w:p>
    <w:p w14:paraId="4CFCF59B" w14:textId="671CE43F" w:rsidR="00D30D8D"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oMath>
    </w:p>
    <w:p w14:paraId="21DE3AE7" w14:textId="1AA4BB7E" w:rsidR="00D30D8D"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t</m:t>
            </m:r>
          </m:sub>
        </m:sSub>
        <m:r>
          <w:rPr>
            <w:rFonts w:ascii="Cambria Math" w:hAnsi="Cambria Math" w:cs="Arial"/>
            <w:sz w:val="20"/>
            <w:szCs w:val="20"/>
          </w:rPr>
          <m:t>]</m:t>
        </m:r>
      </m:oMath>
    </w:p>
    <w:p w14:paraId="527EE1EA" w14:textId="72A68DC6" w:rsidR="00D30D8D"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w:rPr>
                    <w:rFonts w:ascii="Cambria Math" w:eastAsiaTheme="minorEastAsia" w:hAnsi="Cambria Math" w:cs="Arial"/>
                    <w:sz w:val="20"/>
                    <w:szCs w:val="20"/>
                  </w:rPr>
                  <m:t>α</m:t>
                </m:r>
                <m:r>
                  <w:rPr>
                    <w:rFonts w:ascii="Cambria Math" w:hAnsi="Cambria Math" w:cs="Arial"/>
                    <w:sz w:val="20"/>
                    <w:szCs w:val="20"/>
                  </w:rPr>
                  <m:t xml:space="preserve"> ∈[0,</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r>
                  <w:rPr>
                    <w:rFonts w:ascii="Cambria Math" w:hAnsi="Cambria Math" w:cs="Arial"/>
                    <w:sz w:val="20"/>
                    <w:szCs w:val="20"/>
                  </w:rPr>
                  <m:t>]</m:t>
                </m:r>
              </m:lim>
            </m:limLow>
          </m:fName>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m:t>
                </m:r>
                <m:r>
                  <w:rPr>
                    <w:rFonts w:ascii="Cambria Math" w:hAnsi="Cambria Math" w:cs="Arial"/>
                    <w:sz w:val="20"/>
                    <w:szCs w:val="20"/>
                  </w:rPr>
                  <m:t>α</m:t>
                </m:r>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e>
            </m:d>
          </m:e>
        </m:func>
      </m:oMath>
    </w:p>
    <w:p w14:paraId="01CE286F" w14:textId="0DB13AD4" w:rsidR="00AB33AB"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if</w:t>
      </w: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 xml:space="preserve">&lt; </m:t>
        </m:r>
        <m:sSub>
          <m:sSubPr>
            <m:ctrlPr>
              <w:rPr>
                <w:rFonts w:ascii="Cambria Math" w:hAnsi="Cambria Math" w:cs="Arial"/>
                <w:i/>
                <w:sz w:val="20"/>
                <w:szCs w:val="20"/>
              </w:rPr>
            </m:ctrlPr>
          </m:sSubPr>
          <m:e>
            <m:r>
              <w:rPr>
                <w:rFonts w:ascii="Cambria Math" w:hAnsi="Cambria Math" w:cs="Arial"/>
                <w:sz w:val="20"/>
                <w:szCs w:val="20"/>
              </w:rPr>
              <m:t>α</m:t>
            </m:r>
          </m:e>
          <m:sub>
            <m:r>
              <w:rPr>
                <w:rFonts w:ascii="Cambria Math" w:hAnsi="Cambria Math" w:cs="Arial"/>
                <w:sz w:val="20"/>
                <w:szCs w:val="20"/>
              </w:rPr>
              <m:t>max</m:t>
            </m:r>
          </m:sub>
        </m:sSub>
      </m:oMath>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then</w:t>
      </w:r>
    </w:p>
    <w:p w14:paraId="4FB90C3E" w14:textId="7FF3F138" w:rsidR="00AB33AB"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r>
              <m:rPr>
                <m:sty m:val="bi"/>
              </m:rPr>
              <w:rPr>
                <w:rFonts w:ascii="Cambria Math" w:hAnsi="Cambria Math" w:cs="Arial"/>
                <w:sz w:val="20"/>
                <w:szCs w:val="20"/>
              </w:rPr>
              <m:t>-1</m:t>
            </m:r>
          </m:sup>
        </m:sSup>
      </m:oMath>
      <w:r w:rsidRPr="008F2627">
        <w:rPr>
          <w:rFonts w:ascii="Arial" w:eastAsiaTheme="minorEastAsia" w:hAnsi="Arial" w:cs="Arial"/>
          <w:b/>
          <w:bCs/>
          <w:sz w:val="20"/>
          <w:szCs w:val="20"/>
        </w:rPr>
        <w:t xml:space="preserve"> </w:t>
      </w:r>
      <w:r w:rsidR="00882309">
        <w:rPr>
          <w:rFonts w:ascii="Arial" w:eastAsiaTheme="minorEastAsia" w:hAnsi="Arial" w:cs="Arial"/>
          <w:b/>
          <w:bCs/>
          <w:sz w:val="20"/>
          <w:szCs w:val="20"/>
        </w:rPr>
        <w:t xml:space="preserve"> </w:t>
      </w:r>
      <w:r w:rsidR="00882309">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Pr="000A557C">
        <w:rPr>
          <w:rFonts w:ascii="Arial" w:eastAsiaTheme="minorEastAsia" w:hAnsi="Arial" w:cs="Arial"/>
          <w:i/>
          <w:iCs/>
          <w:sz w:val="20"/>
          <w:szCs w:val="20"/>
        </w:rPr>
        <w:t>descent step</w:t>
      </w:r>
    </w:p>
    <w:p w14:paraId="50F1E6BC" w14:textId="7AA969A7" w:rsidR="00AB33AB"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else</w:t>
      </w:r>
    </w:p>
    <w:p w14:paraId="6E7D7A20" w14:textId="6FE5016E" w:rsidR="00AB33AB"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r>
              <m:rPr>
                <m:sty m:val="bi"/>
              </m:rPr>
              <w:rPr>
                <w:rFonts w:ascii="Cambria Math" w:hAnsi="Cambria Math" w:cs="Arial"/>
                <w:sz w:val="20"/>
                <w:szCs w:val="20"/>
              </w:rPr>
              <m:t>-1</m:t>
            </m:r>
          </m:sup>
        </m:sSup>
        <m:r>
          <m:rPr>
            <m:sty m:val="bi"/>
          </m:rPr>
          <w:rPr>
            <w:rFonts w:ascii="Cambria Math" w:eastAsiaTheme="minorEastAsia" w:hAnsi="Cambria Math" w:cs="Arial"/>
            <w:sz w:val="20"/>
            <w:szCs w:val="20"/>
          </w:rPr>
          <m:t xml:space="preserve"> </m:t>
        </m:r>
        <m:r>
          <m:rPr>
            <m:sty m:val="bi"/>
          </m:rPr>
          <w:rPr>
            <w:rFonts w:ascii="Cambria Math" w:eastAsiaTheme="minorEastAsia" w:hAnsi="Cambria Math" w:cs="Arial"/>
            <w:sz w:val="20"/>
            <w:szCs w:val="20"/>
          </w:rPr>
          <m:t>\</m:t>
        </m:r>
        <m:r>
          <m:rPr>
            <m:sty m:val="bi"/>
          </m:rPr>
          <w:rPr>
            <w:rFonts w:ascii="Cambria Math" w:eastAsiaTheme="minorEastAsia" w:hAnsi="Cambria Math" w:cs="Arial"/>
            <w:sz w:val="20"/>
            <w:szCs w:val="20"/>
          </w:rPr>
          <m:t xml:space="preserve"> </m:t>
        </m:r>
        <m:d>
          <m:dPr>
            <m:begChr m:val="{"/>
            <m:endChr m:val="}"/>
            <m:ctrlPr>
              <w:rPr>
                <w:rFonts w:ascii="Cambria Math" w:eastAsiaTheme="minorEastAsia" w:hAnsi="Cambria Math" w:cs="Arial"/>
                <w:b/>
                <w:bCs/>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a</m:t>
                </m:r>
              </m:e>
              <m:sup>
                <m:r>
                  <m:rPr>
                    <m:sty m:val="bi"/>
                  </m:rPr>
                  <w:rPr>
                    <w:rFonts w:ascii="Cambria Math" w:hAnsi="Cambria Math" w:cs="Arial"/>
                    <w:sz w:val="20"/>
                    <w:szCs w:val="20"/>
                  </w:rPr>
                  <m:t>t</m:t>
                </m:r>
              </m:sup>
            </m:sSup>
          </m:e>
        </m:d>
      </m:oMath>
      <w:r w:rsidRPr="008F2627">
        <w:rPr>
          <w:rFonts w:ascii="Arial" w:eastAsiaTheme="minorEastAsia" w:hAnsi="Arial" w:cs="Arial"/>
          <w:b/>
          <w:bCs/>
          <w:sz w:val="20"/>
          <w:szCs w:val="20"/>
        </w:rPr>
        <w:t xml:space="preserve"> </w:t>
      </w:r>
      <w:r w:rsidR="00882309">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Pr="000A557C">
        <w:rPr>
          <w:rFonts w:ascii="Arial" w:eastAsiaTheme="minorEastAsia" w:hAnsi="Arial" w:cs="Arial"/>
          <w:i/>
          <w:iCs/>
          <w:sz w:val="20"/>
          <w:szCs w:val="20"/>
        </w:rPr>
        <w:t>drop step</w:t>
      </w:r>
    </w:p>
    <w:p w14:paraId="243A89DB" w14:textId="56B84CC1" w:rsidR="00AB33AB"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end if</w:t>
      </w:r>
    </w:p>
    <w:p w14:paraId="01011E32" w14:textId="77657D26" w:rsidR="00AB33AB"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else</w:t>
      </w:r>
    </w:p>
    <w:p w14:paraId="494263C1" w14:textId="163F2778" w:rsidR="00AB33AB"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w</m:t>
            </m:r>
          </m:e>
          <m:sup>
            <m:r>
              <m:rPr>
                <m:sty m:val="bi"/>
              </m:rPr>
              <w:rPr>
                <w:rFonts w:ascii="Cambria Math" w:hAnsi="Cambria Math" w:cs="Arial"/>
                <w:sz w:val="20"/>
                <w:szCs w:val="20"/>
              </w:rPr>
              <m:t>t</m:t>
            </m:r>
          </m:sup>
        </m:sSup>
      </m:oMath>
    </w:p>
    <w:p w14:paraId="013578EB" w14:textId="71777C4C" w:rsidR="00AB33AB"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argmin</m:t>
                </m:r>
              </m:e>
              <m:lim>
                <m:r>
                  <w:rPr>
                    <w:rFonts w:ascii="Cambria Math" w:eastAsiaTheme="minorEastAsia" w:hAnsi="Cambria Math" w:cs="Arial"/>
                    <w:sz w:val="20"/>
                    <w:szCs w:val="20"/>
                  </w:rPr>
                  <m:t>α</m:t>
                </m:r>
                <m:r>
                  <w:rPr>
                    <w:rFonts w:ascii="Cambria Math" w:hAnsi="Cambria Math" w:cs="Arial"/>
                    <w:sz w:val="20"/>
                    <w:szCs w:val="20"/>
                  </w:rPr>
                  <m:t xml:space="preserve"> ∈[0,1]</m:t>
                </m:r>
              </m:lim>
            </m:limLow>
          </m:fName>
          <m:e>
            <m:r>
              <m:rPr>
                <m:sty m:val="p"/>
              </m:rPr>
              <w:rPr>
                <w:rFonts w:ascii="Cambria Math" w:hAnsi="Cambria Math" w:cs="Arial"/>
                <w:sz w:val="20"/>
                <w:szCs w:val="20"/>
              </w:rPr>
              <m:t>Φ</m:t>
            </m:r>
            <m:d>
              <m:dPr>
                <m:ctrlPr>
                  <w:rPr>
                    <w:rFonts w:ascii="Cambria Math" w:hAnsi="Cambria Math" w:cs="Arial"/>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m:rPr>
                    <m:sty m:val="bi"/>
                  </m:rPr>
                  <w:rPr>
                    <w:rFonts w:ascii="Cambria Math" w:hAnsi="Cambria Math" w:cs="Arial"/>
                    <w:sz w:val="20"/>
                    <w:szCs w:val="20"/>
                  </w:rPr>
                  <m:t>-</m:t>
                </m:r>
                <m:r>
                  <w:rPr>
                    <w:rFonts w:ascii="Cambria Math" w:hAnsi="Cambria Math" w:cs="Arial"/>
                    <w:sz w:val="20"/>
                    <w:szCs w:val="20"/>
                  </w:rPr>
                  <m:t>α</m:t>
                </m:r>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e>
            </m:d>
          </m:e>
        </m:func>
      </m:oMath>
    </w:p>
    <w:p w14:paraId="620F7FF9" w14:textId="4E122A80" w:rsidR="00AB33AB"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r>
              <m:rPr>
                <m:sty m:val="bi"/>
              </m:rPr>
              <w:rPr>
                <w:rFonts w:ascii="Cambria Math" w:hAnsi="Cambria Math" w:cs="Arial"/>
                <w:sz w:val="20"/>
                <w:szCs w:val="20"/>
              </w:rPr>
              <m:t>-1</m:t>
            </m:r>
          </m:sup>
        </m:sSup>
        <m:r>
          <m:rPr>
            <m:sty m:val="bi"/>
          </m:rPr>
          <w:rPr>
            <w:rFonts w:ascii="Cambria Math" w:eastAsiaTheme="minorEastAsia" w:hAnsi="Cambria Math" w:cs="Arial"/>
            <w:sz w:val="20"/>
            <w:szCs w:val="20"/>
          </w:rPr>
          <m:t xml:space="preserve"> ⋃ </m:t>
        </m:r>
        <m:d>
          <m:dPr>
            <m:begChr m:val="{"/>
            <m:endChr m:val="}"/>
            <m:ctrlPr>
              <w:rPr>
                <w:rFonts w:ascii="Cambria Math" w:eastAsiaTheme="minorEastAsia" w:hAnsi="Cambria Math" w:cs="Arial"/>
                <w:b/>
                <w:bCs/>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w</m:t>
                </m:r>
              </m:e>
              <m:sup>
                <m:r>
                  <m:rPr>
                    <m:sty m:val="bi"/>
                  </m:rPr>
                  <w:rPr>
                    <w:rFonts w:ascii="Cambria Math" w:hAnsi="Cambria Math" w:cs="Arial"/>
                    <w:sz w:val="20"/>
                    <w:szCs w:val="20"/>
                  </w:rPr>
                  <m:t>t</m:t>
                </m:r>
              </m:sup>
            </m:sSup>
          </m:e>
        </m:d>
      </m:oMath>
      <w:r w:rsidRPr="008F2627">
        <w:rPr>
          <w:rFonts w:ascii="Arial" w:eastAsiaTheme="minorEastAsia" w:hAnsi="Arial" w:cs="Arial"/>
          <w:b/>
          <w:bCs/>
          <w:sz w:val="20"/>
          <w:szCs w:val="20"/>
        </w:rPr>
        <w:t xml:space="preserve">  </w:t>
      </w:r>
      <w:r w:rsidRPr="008F2627">
        <w:rPr>
          <w:rFonts w:ascii="Arial" w:eastAsiaTheme="minorEastAsia" w:hAnsi="Arial" w:cs="Arial"/>
          <w:sz w:val="20"/>
          <w:szCs w:val="20"/>
        </w:rPr>
        <w:t>(</w:t>
      </w:r>
      <w:proofErr w:type="gramStart"/>
      <w:r w:rsidRPr="008F2627">
        <w:rPr>
          <w:rFonts w:ascii="Arial" w:eastAsiaTheme="minorEastAsia" w:hAnsi="Arial" w:cs="Arial"/>
          <w:sz w:val="20"/>
          <w:szCs w:val="20"/>
        </w:rPr>
        <w:t>or</w:t>
      </w:r>
      <w:proofErr w:type="gramEnd"/>
      <w:r w:rsidRPr="008F2627">
        <w:rPr>
          <w:rFonts w:ascii="Arial" w:eastAsiaTheme="minorEastAsia" w:hAnsi="Arial" w:cs="Arial"/>
          <w:b/>
          <w:bCs/>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S</m:t>
            </m:r>
          </m:e>
          <m:sup>
            <m:r>
              <m:rPr>
                <m:sty m:val="bi"/>
              </m:rPr>
              <w:rPr>
                <w:rFonts w:ascii="Cambria Math" w:hAnsi="Cambria Math" w:cs="Arial"/>
                <w:sz w:val="20"/>
                <w:szCs w:val="20"/>
              </w:rPr>
              <m:t>t</m:t>
            </m:r>
          </m:sup>
        </m:sSup>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w</m:t>
                </m:r>
              </m:e>
              <m:sup>
                <m:r>
                  <m:rPr>
                    <m:sty m:val="bi"/>
                  </m:rPr>
                  <w:rPr>
                    <w:rFonts w:ascii="Cambria Math" w:hAnsi="Cambria Math" w:cs="Arial"/>
                    <w:sz w:val="20"/>
                    <w:szCs w:val="20"/>
                  </w:rPr>
                  <m:t>t</m:t>
                </m:r>
              </m:sup>
            </m:sSup>
          </m:e>
        </m:d>
      </m:oMath>
      <w:r w:rsidRPr="008F2627">
        <w:rPr>
          <w:rFonts w:ascii="Arial" w:eastAsiaTheme="minorEastAsia" w:hAnsi="Arial" w:cs="Arial"/>
          <w:b/>
          <w:bCs/>
          <w:sz w:val="20"/>
          <w:szCs w:val="20"/>
        </w:rPr>
        <w:t xml:space="preserve"> if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eastAsiaTheme="minorEastAsia" w:hAnsi="Cambria Math" w:cs="Arial"/>
            <w:sz w:val="20"/>
            <w:szCs w:val="20"/>
          </w:rPr>
          <m:t>=1</m:t>
        </m:r>
      </m:oMath>
      <w:r w:rsidRPr="008F2627">
        <w:rPr>
          <w:rFonts w:ascii="Arial" w:eastAsiaTheme="minorEastAsia" w:hAnsi="Arial" w:cs="Arial"/>
          <w:b/>
          <w:bCs/>
          <w:sz w:val="20"/>
          <w:szCs w:val="20"/>
        </w:rPr>
        <w:t>)</w:t>
      </w:r>
      <w:r w:rsidRPr="008F2627">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00914DDE">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00882309">
        <w:rPr>
          <w:rFonts w:ascii="Arial" w:eastAsiaTheme="minorEastAsia" w:hAnsi="Arial" w:cs="Arial"/>
          <w:sz w:val="20"/>
          <w:szCs w:val="20"/>
        </w:rPr>
        <w:t xml:space="preserve">// </w:t>
      </w:r>
      <w:r w:rsidRPr="000A557C">
        <w:rPr>
          <w:rFonts w:ascii="Arial" w:eastAsiaTheme="minorEastAsia" w:hAnsi="Arial" w:cs="Arial"/>
          <w:i/>
          <w:iCs/>
          <w:sz w:val="20"/>
          <w:szCs w:val="20"/>
        </w:rPr>
        <w:t>FW step</w:t>
      </w:r>
    </w:p>
    <w:p w14:paraId="46EC19B9" w14:textId="76720F7D" w:rsidR="00AB33AB" w:rsidRPr="008F2627" w:rsidRDefault="00AB33AB" w:rsidP="006F2623">
      <w:pPr>
        <w:pStyle w:val="ListParagraph"/>
        <w:numPr>
          <w:ilvl w:val="0"/>
          <w:numId w:val="2"/>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end if</w:t>
      </w:r>
    </w:p>
    <w:p w14:paraId="28B5DF50" w14:textId="53CDB1DC" w:rsidR="00AB33AB" w:rsidRPr="008F2627" w:rsidRDefault="00AB33AB" w:rsidP="006F2623">
      <w:pPr>
        <w:pStyle w:val="ListParagraph"/>
        <w:numPr>
          <w:ilvl w:val="0"/>
          <w:numId w:val="2"/>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w:rPr>
            <w:rFonts w:ascii="Cambria Math" w:eastAsiaTheme="minorEastAsia"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r>
              <m:rPr>
                <m:sty m:val="bi"/>
              </m:rPr>
              <w:rPr>
                <w:rFonts w:ascii="Cambria Math" w:hAnsi="Cambria Math" w:cs="Arial"/>
                <w:sz w:val="20"/>
                <w:szCs w:val="20"/>
              </w:rPr>
              <m:t>-1</m:t>
            </m:r>
          </m:sup>
        </m:sSup>
        <m:r>
          <w:rPr>
            <w:rFonts w:ascii="Cambria Math" w:eastAsiaTheme="minorEastAsia"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sSup>
          <m:sSupPr>
            <m:ctrlPr>
              <w:rPr>
                <w:rFonts w:ascii="Cambria Math" w:hAnsi="Cambria Math" w:cs="Arial"/>
                <w:b/>
                <w:bCs/>
                <w:i/>
                <w:sz w:val="20"/>
                <w:szCs w:val="20"/>
              </w:rPr>
            </m:ctrlPr>
          </m:sSupPr>
          <m:e>
            <m:r>
              <m:rPr>
                <m:sty m:val="bi"/>
              </m:rPr>
              <w:rPr>
                <w:rFonts w:ascii="Cambria Math" w:hAnsi="Cambria Math" w:cs="Arial"/>
                <w:sz w:val="20"/>
                <w:szCs w:val="20"/>
              </w:rPr>
              <m:t>d</m:t>
            </m:r>
          </m:e>
          <m:sup>
            <m:r>
              <m:rPr>
                <m:sty m:val="bi"/>
              </m:rPr>
              <w:rPr>
                <w:rFonts w:ascii="Cambria Math" w:hAnsi="Cambria Math" w:cs="Arial"/>
                <w:sz w:val="20"/>
                <w:szCs w:val="20"/>
              </w:rPr>
              <m:t>t</m:t>
            </m:r>
          </m:sup>
        </m:sSup>
      </m:oMath>
    </w:p>
    <w:p w14:paraId="5F54150B" w14:textId="4FA4967E" w:rsidR="00AB33AB" w:rsidRPr="008F2627" w:rsidRDefault="00AB33AB" w:rsidP="006F2623">
      <w:pPr>
        <w:pStyle w:val="ListParagraph"/>
        <w:numPr>
          <w:ilvl w:val="0"/>
          <w:numId w:val="2"/>
        </w:numPr>
        <w:pBdr>
          <w:bottom w:val="single" w:sz="4" w:space="1" w:color="auto"/>
        </w:pBdr>
        <w:spacing w:after="80"/>
        <w:rPr>
          <w:rFonts w:ascii="Arial" w:eastAsiaTheme="minorEastAsia" w:hAnsi="Arial" w:cs="Arial"/>
          <w:b/>
          <w:bCs/>
          <w:sz w:val="20"/>
          <w:szCs w:val="20"/>
        </w:rPr>
      </w:pPr>
      <w:r w:rsidRPr="008F2627">
        <w:rPr>
          <w:rFonts w:ascii="Arial" w:eastAsiaTheme="minorEastAsia" w:hAnsi="Arial" w:cs="Arial"/>
          <w:b/>
          <w:bCs/>
          <w:sz w:val="20"/>
          <w:szCs w:val="20"/>
        </w:rPr>
        <w:t>end for</w:t>
      </w:r>
    </w:p>
    <w:p w14:paraId="314C453B" w14:textId="77777777" w:rsidR="00DE5063" w:rsidRPr="008F2627" w:rsidRDefault="00DE5063" w:rsidP="006F2623">
      <w:pPr>
        <w:spacing w:after="80"/>
        <w:jc w:val="both"/>
        <w:rPr>
          <w:rFonts w:ascii="Arial" w:hAnsi="Arial" w:cs="Arial"/>
          <w:sz w:val="20"/>
          <w:szCs w:val="20"/>
        </w:rPr>
      </w:pPr>
    </w:p>
    <w:p w14:paraId="4D93EE25" w14:textId="59715710" w:rsidR="00A376C0" w:rsidRPr="008F2627" w:rsidRDefault="00AC5CAD" w:rsidP="006F2623">
      <w:pPr>
        <w:spacing w:after="80"/>
        <w:jc w:val="both"/>
        <w:rPr>
          <w:rFonts w:ascii="Arial" w:hAnsi="Arial" w:cs="Arial"/>
          <w:sz w:val="20"/>
          <w:szCs w:val="20"/>
        </w:rPr>
      </w:pPr>
      <w:r w:rsidRPr="008F2627">
        <w:rPr>
          <w:rFonts w:ascii="Arial" w:hAnsi="Arial" w:cs="Arial"/>
          <w:sz w:val="20"/>
          <w:szCs w:val="20"/>
        </w:rPr>
        <w:t>A</w:t>
      </w:r>
      <w:r w:rsidR="00A376C0" w:rsidRPr="008F2627">
        <w:rPr>
          <w:rFonts w:ascii="Arial" w:hAnsi="Arial" w:cs="Arial"/>
          <w:sz w:val="20"/>
          <w:szCs w:val="20"/>
        </w:rPr>
        <w:t xml:space="preserve">dvantages of the BPCG algorithm </w:t>
      </w:r>
      <w:r w:rsidR="00585AA8" w:rsidRPr="00585AA8">
        <w:rPr>
          <w:rFonts w:ascii="Arial" w:hAnsi="Arial" w:cs="Arial"/>
          <w:sz w:val="20"/>
          <w:szCs w:val="20"/>
        </w:rPr>
        <w:t xml:space="preserve">compared </w:t>
      </w:r>
      <w:r w:rsidR="00A376C0" w:rsidRPr="008F2627">
        <w:rPr>
          <w:rFonts w:ascii="Arial" w:hAnsi="Arial" w:cs="Arial"/>
          <w:sz w:val="20"/>
          <w:szCs w:val="20"/>
        </w:rPr>
        <w:t>to other CG</w:t>
      </w:r>
      <w:r w:rsidR="00585AA8">
        <w:rPr>
          <w:rFonts w:ascii="Arial" w:hAnsi="Arial" w:cs="Arial"/>
          <w:sz w:val="20"/>
          <w:szCs w:val="20"/>
        </w:rPr>
        <w:t xml:space="preserve"> (FW)</w:t>
      </w:r>
      <w:r w:rsidR="00A376C0" w:rsidRPr="008F2627">
        <w:rPr>
          <w:rFonts w:ascii="Arial" w:hAnsi="Arial" w:cs="Arial"/>
          <w:sz w:val="20"/>
          <w:szCs w:val="20"/>
        </w:rPr>
        <w:t xml:space="preserve"> variants</w:t>
      </w:r>
      <w:r w:rsidRPr="008F2627">
        <w:rPr>
          <w:rFonts w:ascii="Arial" w:hAnsi="Arial" w:cs="Arial"/>
          <w:sz w:val="20"/>
          <w:szCs w:val="20"/>
        </w:rPr>
        <w:t xml:space="preserve">: </w:t>
      </w:r>
    </w:p>
    <w:p w14:paraId="2CA1AA12" w14:textId="6097E274" w:rsidR="00A376C0" w:rsidRPr="008F2627" w:rsidRDefault="00A376C0" w:rsidP="006F2623">
      <w:pPr>
        <w:pStyle w:val="ListParagraph"/>
        <w:numPr>
          <w:ilvl w:val="0"/>
          <w:numId w:val="3"/>
        </w:numPr>
        <w:spacing w:after="80"/>
        <w:jc w:val="both"/>
        <w:rPr>
          <w:rFonts w:ascii="Arial" w:hAnsi="Arial" w:cs="Arial"/>
          <w:sz w:val="20"/>
          <w:szCs w:val="20"/>
        </w:rPr>
      </w:pPr>
      <w:r w:rsidRPr="00585AA8">
        <w:rPr>
          <w:rFonts w:ascii="Arial" w:hAnsi="Arial" w:cs="Arial"/>
          <w:b/>
          <w:bCs/>
          <w:sz w:val="20"/>
          <w:szCs w:val="20"/>
        </w:rPr>
        <w:t>Compared to the vanilla CG</w:t>
      </w:r>
      <w:r w:rsidRPr="008F2627">
        <w:rPr>
          <w:rFonts w:ascii="Arial" w:hAnsi="Arial" w:cs="Arial"/>
          <w:sz w:val="20"/>
          <w:szCs w:val="20"/>
        </w:rPr>
        <w:t xml:space="preserve">: The BPCG algorithm ensures linear convergence for the strongly convex polyhedral case, </w:t>
      </w:r>
      <w:r w:rsidR="00585AA8">
        <w:rPr>
          <w:rFonts w:ascii="Arial" w:hAnsi="Arial" w:cs="Arial"/>
          <w:sz w:val="20"/>
          <w:szCs w:val="20"/>
        </w:rPr>
        <w:t>while</w:t>
      </w:r>
      <w:r w:rsidRPr="008F2627">
        <w:rPr>
          <w:rFonts w:ascii="Arial" w:hAnsi="Arial" w:cs="Arial"/>
          <w:sz w:val="20"/>
          <w:szCs w:val="20"/>
        </w:rPr>
        <w:t xml:space="preserve"> </w:t>
      </w:r>
      <w:r w:rsidR="00585AA8">
        <w:rPr>
          <w:rFonts w:ascii="Arial" w:hAnsi="Arial" w:cs="Arial"/>
          <w:sz w:val="20"/>
          <w:szCs w:val="20"/>
        </w:rPr>
        <w:t xml:space="preserve">the </w:t>
      </w:r>
      <w:r w:rsidRPr="008F2627">
        <w:rPr>
          <w:rFonts w:ascii="Arial" w:hAnsi="Arial" w:cs="Arial"/>
          <w:sz w:val="20"/>
          <w:szCs w:val="20"/>
        </w:rPr>
        <w:t xml:space="preserve">vanilla CG does not. Although both algorithms guarantee a </w:t>
      </w:r>
      <m:oMath>
        <m:r>
          <w:rPr>
            <w:rFonts w:ascii="Cambria Math" w:hAnsi="Cambria Math" w:cs="Arial"/>
            <w:sz w:val="20"/>
            <w:szCs w:val="20"/>
          </w:rPr>
          <m:t>O</m:t>
        </m:r>
        <m:d>
          <m:dPr>
            <m:ctrlPr>
              <w:rPr>
                <w:rFonts w:ascii="Cambria Math" w:hAnsi="Cambria Math" w:cs="Arial"/>
                <w:i/>
                <w:sz w:val="20"/>
                <w:szCs w:val="20"/>
              </w:rPr>
            </m:ctrlPr>
          </m:dPr>
          <m:e>
            <m:box>
              <m:boxPr>
                <m:ctrlPr>
                  <w:rPr>
                    <w:rFonts w:ascii="Cambria Math" w:hAnsi="Cambria Math" w:cs="Arial"/>
                    <w:i/>
                    <w:sz w:val="20"/>
                    <w:szCs w:val="20"/>
                  </w:rPr>
                </m:ctrlPr>
              </m:boxPr>
              <m:e>
                <m:argPr>
                  <m:argSz m:val="-1"/>
                </m:argP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k</m:t>
                    </m:r>
                  </m:den>
                </m:f>
              </m:e>
            </m:box>
          </m:e>
        </m:d>
      </m:oMath>
      <w:r w:rsidRPr="008F2627">
        <w:rPr>
          <w:rFonts w:ascii="Arial" w:hAnsi="Arial" w:cs="Arial"/>
          <w:sz w:val="20"/>
          <w:szCs w:val="20"/>
        </w:rPr>
        <w:t xml:space="preserve"> convergence for infinite-dimensional cases, we expect the BPCG algorithm to </w:t>
      </w:r>
      <w:r w:rsidR="00585AA8">
        <w:rPr>
          <w:rFonts w:ascii="Arial" w:hAnsi="Arial" w:cs="Arial"/>
          <w:sz w:val="20"/>
          <w:szCs w:val="20"/>
        </w:rPr>
        <w:t>produce</w:t>
      </w:r>
      <w:r w:rsidRPr="008F2627">
        <w:rPr>
          <w:rFonts w:ascii="Arial" w:hAnsi="Arial" w:cs="Arial"/>
          <w:sz w:val="20"/>
          <w:szCs w:val="20"/>
        </w:rPr>
        <w:t xml:space="preserve"> much sparser solutions due to </w:t>
      </w:r>
      <w:r w:rsidR="00585AA8">
        <w:rPr>
          <w:rFonts w:ascii="Arial" w:hAnsi="Arial" w:cs="Arial"/>
          <w:sz w:val="20"/>
          <w:szCs w:val="20"/>
        </w:rPr>
        <w:t>its</w:t>
      </w:r>
      <w:r w:rsidRPr="008F2627">
        <w:rPr>
          <w:rFonts w:ascii="Arial" w:hAnsi="Arial" w:cs="Arial"/>
          <w:sz w:val="20"/>
          <w:szCs w:val="20"/>
        </w:rPr>
        <w:t xml:space="preserve"> aggressive </w:t>
      </w:r>
      <w:r w:rsidR="00585AA8">
        <w:rPr>
          <w:rFonts w:ascii="Arial" w:hAnsi="Arial" w:cs="Arial"/>
          <w:sz w:val="20"/>
          <w:szCs w:val="20"/>
        </w:rPr>
        <w:t>removal</w:t>
      </w:r>
      <w:r w:rsidRPr="008F2627">
        <w:rPr>
          <w:rFonts w:ascii="Arial" w:hAnsi="Arial" w:cs="Arial"/>
          <w:sz w:val="20"/>
          <w:szCs w:val="20"/>
        </w:rPr>
        <w:t xml:space="preserve"> of unnecessary vertices from the convex combination and </w:t>
      </w:r>
      <w:r w:rsidR="00585AA8">
        <w:rPr>
          <w:rFonts w:ascii="Arial" w:hAnsi="Arial" w:cs="Arial"/>
          <w:sz w:val="20"/>
          <w:szCs w:val="20"/>
        </w:rPr>
        <w:t>the addition of</w:t>
      </w:r>
      <w:r w:rsidRPr="008F2627">
        <w:rPr>
          <w:rFonts w:ascii="Arial" w:hAnsi="Arial" w:cs="Arial"/>
          <w:sz w:val="20"/>
          <w:szCs w:val="20"/>
        </w:rPr>
        <w:t xml:space="preserve"> new vertices only when needed for primal progress.</w:t>
      </w:r>
    </w:p>
    <w:p w14:paraId="54A3B4CA" w14:textId="732B6F99" w:rsidR="009E2115" w:rsidRPr="008F2627" w:rsidRDefault="00A376C0" w:rsidP="006F2623">
      <w:pPr>
        <w:pStyle w:val="ListParagraph"/>
        <w:numPr>
          <w:ilvl w:val="0"/>
          <w:numId w:val="3"/>
        </w:numPr>
        <w:spacing w:after="80"/>
        <w:jc w:val="both"/>
        <w:rPr>
          <w:rFonts w:ascii="Arial" w:hAnsi="Arial" w:cs="Arial"/>
          <w:sz w:val="20"/>
          <w:szCs w:val="20"/>
        </w:rPr>
      </w:pPr>
      <w:r w:rsidRPr="00585AA8">
        <w:rPr>
          <w:rFonts w:ascii="Arial" w:hAnsi="Arial" w:cs="Arial"/>
          <w:b/>
          <w:bCs/>
          <w:sz w:val="20"/>
          <w:szCs w:val="20"/>
        </w:rPr>
        <w:t>Compared to the Away CG algorithm</w:t>
      </w:r>
      <w:r w:rsidRPr="008F2627">
        <w:rPr>
          <w:rFonts w:ascii="Arial" w:hAnsi="Arial" w:cs="Arial"/>
          <w:sz w:val="20"/>
          <w:szCs w:val="20"/>
        </w:rPr>
        <w:t>: BPCG and Away CG have the same convergence guarantee for the general smooth convex case and strongly convex polyhedral case</w:t>
      </w:r>
      <w:r w:rsidR="00585AA8">
        <w:rPr>
          <w:rFonts w:ascii="Arial" w:hAnsi="Arial" w:cs="Arial"/>
          <w:sz w:val="20"/>
          <w:szCs w:val="20"/>
        </w:rPr>
        <w:t>. H</w:t>
      </w:r>
      <w:r w:rsidRPr="008F2627">
        <w:rPr>
          <w:rFonts w:ascii="Arial" w:hAnsi="Arial" w:cs="Arial"/>
          <w:sz w:val="20"/>
          <w:szCs w:val="20"/>
        </w:rPr>
        <w:t>owever</w:t>
      </w:r>
      <w:r w:rsidR="00585AA8">
        <w:rPr>
          <w:rFonts w:ascii="Arial" w:hAnsi="Arial" w:cs="Arial"/>
          <w:sz w:val="20"/>
          <w:szCs w:val="20"/>
        </w:rPr>
        <w:t>,</w:t>
      </w:r>
      <w:r w:rsidRPr="008F2627">
        <w:rPr>
          <w:rFonts w:ascii="Arial" w:hAnsi="Arial" w:cs="Arial"/>
          <w:sz w:val="20"/>
          <w:szCs w:val="20"/>
        </w:rPr>
        <w:t xml:space="preserve"> BPCG empirically </w:t>
      </w:r>
      <w:r w:rsidR="00285DF8">
        <w:rPr>
          <w:rFonts w:ascii="Arial" w:hAnsi="Arial" w:cs="Arial"/>
          <w:sz w:val="20"/>
          <w:szCs w:val="20"/>
        </w:rPr>
        <w:t>generates</w:t>
      </w:r>
      <w:r w:rsidRPr="008F2627">
        <w:rPr>
          <w:rFonts w:ascii="Arial" w:hAnsi="Arial" w:cs="Arial"/>
          <w:sz w:val="20"/>
          <w:szCs w:val="20"/>
        </w:rPr>
        <w:t xml:space="preserve"> significantly sparser solutions.</w:t>
      </w:r>
    </w:p>
    <w:p w14:paraId="092997CB" w14:textId="6465426E" w:rsidR="009E2115" w:rsidRPr="008F2627" w:rsidRDefault="00AC5CAD" w:rsidP="006F2623">
      <w:pPr>
        <w:pStyle w:val="ListParagraph"/>
        <w:numPr>
          <w:ilvl w:val="0"/>
          <w:numId w:val="3"/>
        </w:numPr>
        <w:spacing w:after="80"/>
        <w:jc w:val="both"/>
        <w:rPr>
          <w:rFonts w:ascii="Arial" w:hAnsi="Arial" w:cs="Arial"/>
          <w:sz w:val="20"/>
          <w:szCs w:val="20"/>
        </w:rPr>
      </w:pPr>
      <w:r w:rsidRPr="00585AA8">
        <w:rPr>
          <w:rFonts w:ascii="Arial" w:hAnsi="Arial" w:cs="Arial"/>
          <w:b/>
          <w:bCs/>
          <w:sz w:val="20"/>
          <w:szCs w:val="20"/>
        </w:rPr>
        <w:t>Compared to the Pairwise CG algorithm</w:t>
      </w:r>
      <w:r w:rsidRPr="008F2627">
        <w:rPr>
          <w:rFonts w:ascii="Arial" w:hAnsi="Arial" w:cs="Arial"/>
          <w:sz w:val="20"/>
          <w:szCs w:val="20"/>
        </w:rPr>
        <w:t xml:space="preserve">: BPCG’s convergence rate </w:t>
      </w:r>
      <w:r w:rsidR="00585AA8" w:rsidRPr="00585AA8">
        <w:rPr>
          <w:rFonts w:ascii="Arial" w:hAnsi="Arial" w:cs="Arial"/>
          <w:sz w:val="20"/>
          <w:szCs w:val="20"/>
        </w:rPr>
        <w:t xml:space="preserve">aligns more closely with </w:t>
      </w:r>
      <w:r w:rsidRPr="008F2627">
        <w:rPr>
          <w:rFonts w:ascii="Arial" w:hAnsi="Arial" w:cs="Arial"/>
          <w:sz w:val="20"/>
          <w:szCs w:val="20"/>
        </w:rPr>
        <w:t>that of the Away</w:t>
      </w:r>
      <w:r w:rsidR="00585AA8">
        <w:rPr>
          <w:rFonts w:ascii="Arial" w:hAnsi="Arial" w:cs="Arial"/>
          <w:sz w:val="20"/>
          <w:szCs w:val="20"/>
        </w:rPr>
        <w:t>-s</w:t>
      </w:r>
      <w:r w:rsidRPr="008F2627">
        <w:rPr>
          <w:rFonts w:ascii="Arial" w:hAnsi="Arial" w:cs="Arial"/>
          <w:sz w:val="20"/>
          <w:szCs w:val="20"/>
        </w:rPr>
        <w:t>tep</w:t>
      </w:r>
      <w:r w:rsidR="00585AA8">
        <w:rPr>
          <w:rFonts w:ascii="Arial" w:hAnsi="Arial" w:cs="Arial"/>
          <w:sz w:val="20"/>
          <w:szCs w:val="20"/>
        </w:rPr>
        <w:t>s</w:t>
      </w:r>
      <w:r w:rsidRPr="008F2627">
        <w:rPr>
          <w:rFonts w:ascii="Arial" w:hAnsi="Arial" w:cs="Arial"/>
          <w:sz w:val="20"/>
          <w:szCs w:val="20"/>
        </w:rPr>
        <w:t xml:space="preserve"> Frank-Wolfe algorithm than with PCG. Moreover, since the iterations of BPCG include many local updates in which no new atoms are added, it is expected that the BPCG algorithm outputs sparser solutions than the PCG algorithm in terms of the support size of the supporting convex combination.</w:t>
      </w:r>
    </w:p>
    <w:p w14:paraId="6CD683FD" w14:textId="54F2AAFF" w:rsidR="00AC5CAD" w:rsidRPr="008F2627" w:rsidRDefault="00AC5CAD" w:rsidP="006F2623">
      <w:pPr>
        <w:spacing w:after="80"/>
        <w:ind w:firstLine="360"/>
        <w:jc w:val="both"/>
        <w:rPr>
          <w:rFonts w:ascii="Arial" w:hAnsi="Arial" w:cs="Arial"/>
          <w:sz w:val="20"/>
          <w:szCs w:val="20"/>
        </w:rPr>
      </w:pPr>
      <w:r w:rsidRPr="008F2627">
        <w:rPr>
          <w:rFonts w:ascii="Arial" w:hAnsi="Arial" w:cs="Arial"/>
          <w:sz w:val="20"/>
          <w:szCs w:val="20"/>
        </w:rPr>
        <w:t xml:space="preserve">BPCG also </w:t>
      </w:r>
      <w:r w:rsidR="00285DF8">
        <w:rPr>
          <w:rFonts w:ascii="Arial" w:hAnsi="Arial" w:cs="Arial"/>
          <w:sz w:val="20"/>
          <w:szCs w:val="20"/>
        </w:rPr>
        <w:t>extends</w:t>
      </w:r>
      <w:r w:rsidRPr="008F2627">
        <w:rPr>
          <w:rFonts w:ascii="Arial" w:hAnsi="Arial" w:cs="Arial"/>
          <w:sz w:val="20"/>
          <w:szCs w:val="20"/>
        </w:rPr>
        <w:t xml:space="preserve"> to the infinite-dimensional setting</w:t>
      </w:r>
      <w:r w:rsidR="00285DF8">
        <w:rPr>
          <w:rFonts w:ascii="Arial" w:hAnsi="Arial" w:cs="Arial"/>
          <w:sz w:val="20"/>
          <w:szCs w:val="20"/>
        </w:rPr>
        <w:t>,</w:t>
      </w:r>
      <w:r w:rsidRPr="008F2627">
        <w:rPr>
          <w:rFonts w:ascii="Arial" w:hAnsi="Arial" w:cs="Arial"/>
          <w:sz w:val="20"/>
          <w:szCs w:val="20"/>
        </w:rPr>
        <w:t xml:space="preserve"> and its (empirical) sparsity is very high</w:t>
      </w:r>
      <w:r w:rsidR="00285DF8">
        <w:rPr>
          <w:rFonts w:ascii="Arial" w:hAnsi="Arial" w:cs="Arial"/>
          <w:sz w:val="20"/>
          <w:szCs w:val="20"/>
        </w:rPr>
        <w:t>,</w:t>
      </w:r>
      <w:r w:rsidRPr="008F2627">
        <w:rPr>
          <w:rFonts w:ascii="Arial" w:hAnsi="Arial" w:cs="Arial"/>
          <w:sz w:val="20"/>
          <w:szCs w:val="20"/>
        </w:rPr>
        <w:t xml:space="preserve"> making it a prime candidate for problems such as sparse signal recovery, matrix completion, and numerical integration. </w:t>
      </w:r>
    </w:p>
    <w:p w14:paraId="35974988" w14:textId="07ECAEDE" w:rsidR="009E2115" w:rsidRPr="008F2627" w:rsidRDefault="009E2115" w:rsidP="006F2623">
      <w:pPr>
        <w:spacing w:after="80"/>
        <w:jc w:val="both"/>
        <w:rPr>
          <w:rFonts w:ascii="Arial" w:hAnsi="Arial" w:cs="Arial"/>
          <w:sz w:val="20"/>
          <w:szCs w:val="20"/>
        </w:rPr>
      </w:pPr>
    </w:p>
    <w:p w14:paraId="7D3EADF2" w14:textId="6720B6B2" w:rsidR="009E2115" w:rsidRPr="008F2627" w:rsidRDefault="002B4471" w:rsidP="006F2623">
      <w:pPr>
        <w:spacing w:after="80"/>
        <w:jc w:val="center"/>
        <w:rPr>
          <w:rFonts w:ascii="Arial" w:hAnsi="Arial" w:cs="Arial"/>
          <w:b/>
          <w:bCs/>
          <w:sz w:val="20"/>
          <w:szCs w:val="20"/>
        </w:rPr>
      </w:pPr>
      <m:oMath>
        <m:r>
          <m:rPr>
            <m:sty m:val="bi"/>
          </m:rPr>
          <w:rPr>
            <w:rFonts w:ascii="Cambria Math" w:hAnsi="Cambria Math" w:cs="Arial"/>
            <w:sz w:val="20"/>
            <w:szCs w:val="20"/>
          </w:rPr>
          <m:t>(1+ε)</m:t>
        </m:r>
      </m:oMath>
      <w:r w:rsidRPr="008F2627">
        <w:rPr>
          <w:rFonts w:ascii="Arial" w:hAnsi="Arial" w:cs="Arial"/>
          <w:b/>
          <w:bCs/>
          <w:sz w:val="20"/>
          <w:szCs w:val="20"/>
        </w:rPr>
        <w:t>-</w:t>
      </w:r>
      <w:r w:rsidR="009E2115" w:rsidRPr="008F2627">
        <w:rPr>
          <w:rFonts w:ascii="Arial" w:hAnsi="Arial" w:cs="Arial"/>
          <w:b/>
          <w:bCs/>
          <w:sz w:val="20"/>
          <w:szCs w:val="20"/>
        </w:rPr>
        <w:t>approximation to MEB</w:t>
      </w:r>
    </w:p>
    <w:p w14:paraId="1977ECAA" w14:textId="1DA29202" w:rsidR="009E2115" w:rsidRPr="008F2627" w:rsidRDefault="00C72085" w:rsidP="006F2623">
      <w:pPr>
        <w:spacing w:after="80"/>
        <w:ind w:firstLine="720"/>
        <w:jc w:val="both"/>
        <w:rPr>
          <w:rFonts w:ascii="Arial" w:hAnsi="Arial" w:cs="Arial"/>
          <w:sz w:val="20"/>
          <w:szCs w:val="20"/>
        </w:rPr>
      </w:pPr>
      <w:r w:rsidRPr="008F2627">
        <w:rPr>
          <w:rFonts w:ascii="Arial" w:hAnsi="Arial" w:cs="Arial"/>
          <w:sz w:val="20"/>
          <w:szCs w:val="20"/>
        </w:rPr>
        <w:t xml:space="preserve">Given a finite set of points </w:t>
      </w:r>
      <m:oMath>
        <m:r>
          <m:rPr>
            <m:scr m:val="script"/>
          </m:rPr>
          <w:rPr>
            <w:rFonts w:ascii="Cambria Math" w:hAnsi="Cambria Math" w:cs="Arial"/>
            <w:sz w:val="20"/>
            <w:szCs w:val="20"/>
          </w:rPr>
          <m:t>A={</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 xml:space="preserve">, . . . , </m:t>
        </m:r>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m</m:t>
            </m:r>
          </m:sub>
        </m:sSub>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Pr="008F2627">
        <w:rPr>
          <w:rFonts w:ascii="Arial" w:eastAsiaTheme="minorEastAsia" w:hAnsi="Arial" w:cs="Arial"/>
          <w:sz w:val="20"/>
          <w:szCs w:val="20"/>
        </w:rPr>
        <w:t xml:space="preserve">, </w:t>
      </w:r>
      <w:r w:rsidR="00285DF8" w:rsidRPr="00285DF8">
        <w:rPr>
          <w:rFonts w:ascii="Arial" w:eastAsiaTheme="minorEastAsia" w:hAnsi="Arial" w:cs="Arial"/>
          <w:sz w:val="20"/>
          <w:szCs w:val="20"/>
        </w:rPr>
        <w:t xml:space="preserve">our </w:t>
      </w:r>
      <w:r w:rsidR="00285DF8">
        <w:rPr>
          <w:rFonts w:ascii="Arial" w:eastAsiaTheme="minorEastAsia" w:hAnsi="Arial" w:cs="Arial"/>
          <w:sz w:val="20"/>
          <w:szCs w:val="20"/>
        </w:rPr>
        <w:t>goal</w:t>
      </w:r>
      <w:r w:rsidR="00285DF8" w:rsidRPr="00285DF8">
        <w:rPr>
          <w:rFonts w:ascii="Arial" w:eastAsiaTheme="minorEastAsia" w:hAnsi="Arial" w:cs="Arial"/>
          <w:sz w:val="20"/>
          <w:szCs w:val="20"/>
        </w:rPr>
        <w:t xml:space="preserve"> is to compute an approximation</w:t>
      </w:r>
      <w:r w:rsidR="00285DF8">
        <w:rPr>
          <w:rFonts w:ascii="Arial" w:eastAsiaTheme="minorEastAsia" w:hAnsi="Arial" w:cs="Arial"/>
          <w:sz w:val="20"/>
          <w:szCs w:val="20"/>
        </w:rPr>
        <w:t xml:space="preserve"> </w:t>
      </w:r>
      <w:r w:rsidRPr="008F2627">
        <w:rPr>
          <w:rFonts w:ascii="Arial" w:eastAsiaTheme="minorEastAsia" w:hAnsi="Arial" w:cs="Arial"/>
          <w:sz w:val="20"/>
          <w:szCs w:val="20"/>
        </w:rPr>
        <w:t xml:space="preserve">to the minimum enclosing ball of </w:t>
      </w:r>
      <m:oMath>
        <m:r>
          <m:rPr>
            <m:scr m:val="script"/>
          </m:rPr>
          <w:rPr>
            <w:rFonts w:ascii="Cambria Math" w:hAnsi="Cambria Math" w:cs="Arial"/>
            <w:sz w:val="20"/>
            <w:szCs w:val="20"/>
          </w:rPr>
          <m:t>A</m:t>
        </m:r>
      </m:oMath>
      <w:r w:rsidRPr="008F2627">
        <w:rPr>
          <w:rFonts w:ascii="Arial" w:eastAsiaTheme="minorEastAsia" w:hAnsi="Arial" w:cs="Arial"/>
          <w:sz w:val="20"/>
          <w:szCs w:val="20"/>
        </w:rPr>
        <w:t>,</w:t>
      </w:r>
      <w:r w:rsidR="00285DF8">
        <w:rPr>
          <w:rFonts w:ascii="Arial" w:eastAsiaTheme="minorEastAsia" w:hAnsi="Arial" w:cs="Arial"/>
          <w:sz w:val="20"/>
          <w:szCs w:val="20"/>
        </w:rPr>
        <w:t xml:space="preserve"> </w:t>
      </w:r>
      <w:r w:rsidRPr="008F2627">
        <w:rPr>
          <w:rFonts w:ascii="Arial" w:eastAsiaTheme="minorEastAsia" w:hAnsi="Arial" w:cs="Arial"/>
          <w:sz w:val="20"/>
          <w:szCs w:val="20"/>
        </w:rPr>
        <w:t>denote</w:t>
      </w:r>
      <w:r w:rsidR="00285DF8">
        <w:rPr>
          <w:rFonts w:ascii="Arial" w:eastAsiaTheme="minorEastAsia" w:hAnsi="Arial" w:cs="Arial"/>
          <w:sz w:val="20"/>
          <w:szCs w:val="20"/>
        </w:rPr>
        <w:t>d</w:t>
      </w:r>
      <w:r w:rsidRPr="008F2627">
        <w:rPr>
          <w:rFonts w:ascii="Arial" w:eastAsiaTheme="minorEastAsia" w:hAnsi="Arial" w:cs="Arial"/>
          <w:sz w:val="20"/>
          <w:szCs w:val="20"/>
        </w:rPr>
        <w:t xml:space="preserve"> by MEB(</w:t>
      </w:r>
      <m:oMath>
        <m:r>
          <m:rPr>
            <m:scr m:val="script"/>
          </m:rPr>
          <w:rPr>
            <w:rFonts w:ascii="Cambria Math" w:hAnsi="Cambria Math" w:cs="Arial"/>
            <w:sz w:val="20"/>
            <w:szCs w:val="20"/>
          </w:rPr>
          <m:t>A</m:t>
        </m:r>
      </m:oMath>
      <w:r w:rsidRPr="008F2627">
        <w:rPr>
          <w:rFonts w:ascii="Arial" w:eastAsiaTheme="minorEastAsia" w:hAnsi="Arial" w:cs="Arial"/>
          <w:sz w:val="20"/>
          <w:szCs w:val="20"/>
        </w:rPr>
        <w:t>).</w:t>
      </w:r>
      <w:r w:rsidR="00285DF8">
        <w:rPr>
          <w:rFonts w:ascii="Arial" w:eastAsiaTheme="minorEastAsia" w:hAnsi="Arial" w:cs="Arial"/>
          <w:sz w:val="20"/>
          <w:szCs w:val="20"/>
        </w:rPr>
        <w:t xml:space="preserve"> </w:t>
      </w:r>
      <w:r w:rsidR="009E2115" w:rsidRPr="008F2627">
        <w:rPr>
          <w:rFonts w:ascii="Arial" w:hAnsi="Arial" w:cs="Arial"/>
          <w:sz w:val="20"/>
          <w:szCs w:val="20"/>
        </w:rPr>
        <w:t>Given</w:t>
      </w:r>
      <w:r w:rsidR="00285DF8">
        <w:rPr>
          <w:rFonts w:ascii="Arial" w:hAnsi="Arial" w:cs="Arial"/>
          <w:sz w:val="20"/>
          <w:szCs w:val="20"/>
        </w:rPr>
        <w:t xml:space="preserve"> a given</w:t>
      </w:r>
      <w:r w:rsidR="009E2115" w:rsidRPr="008F2627">
        <w:rPr>
          <w:rFonts w:ascii="Arial" w:hAnsi="Arial" w:cs="Arial"/>
          <w:sz w:val="20"/>
          <w:szCs w:val="20"/>
        </w:rPr>
        <w:t xml:space="preserve"> </w:t>
      </w:r>
      <w:r w:rsidRPr="00285DF8">
        <w:rPr>
          <w:rFonts w:ascii="Arial" w:hAnsi="Arial" w:cs="Arial"/>
          <w:sz w:val="20"/>
          <w:szCs w:val="20"/>
        </w:rPr>
        <w:t>ε</w:t>
      </w:r>
      <w:r w:rsidRPr="008F2627">
        <w:rPr>
          <w:rFonts w:ascii="Arial" w:hAnsi="Arial" w:cs="Arial"/>
          <w:sz w:val="20"/>
          <w:szCs w:val="20"/>
        </w:rPr>
        <w:t xml:space="preserve"> </w:t>
      </w:r>
      <w:r w:rsidR="009E2115" w:rsidRPr="008F2627">
        <w:rPr>
          <w:rFonts w:ascii="Arial" w:hAnsi="Arial" w:cs="Arial"/>
          <w:sz w:val="20"/>
          <w:szCs w:val="20"/>
        </w:rPr>
        <w:t xml:space="preserve">&gt; 0, </w:t>
      </w:r>
      <w:r w:rsidR="00285DF8">
        <w:rPr>
          <w:rFonts w:ascii="Arial" w:hAnsi="Arial" w:cs="Arial"/>
          <w:sz w:val="20"/>
          <w:szCs w:val="20"/>
        </w:rPr>
        <w:t xml:space="preserve">we define </w:t>
      </w:r>
      <w:r w:rsidR="009E2115" w:rsidRPr="008F2627">
        <w:rPr>
          <w:rFonts w:ascii="Arial" w:hAnsi="Arial" w:cs="Arial"/>
          <w:sz w:val="20"/>
          <w:szCs w:val="20"/>
        </w:rPr>
        <w:t xml:space="preserve">a ball </w:t>
      </w:r>
      <m:oMath>
        <m:sSub>
          <m:sSubPr>
            <m:ctrlPr>
              <w:rPr>
                <w:rFonts w:ascii="Cambria Math" w:hAnsi="Cambria Math" w:cs="Arial"/>
                <w:i/>
                <w:sz w:val="20"/>
                <w:szCs w:val="20"/>
              </w:rPr>
            </m:ctrlPr>
          </m:sSubPr>
          <m:e>
            <m:r>
              <m:rPr>
                <m:scr m:val="script"/>
                <m:sty m:val="b"/>
              </m:rPr>
              <w:rPr>
                <w:rFonts w:ascii="Cambria Math" w:hAnsi="Cambria Math" w:cs="Arial"/>
                <w:color w:val="111827"/>
                <w:sz w:val="20"/>
                <w:szCs w:val="20"/>
                <w:shd w:val="clear" w:color="auto" w:fill="F7F7F8"/>
              </w:rPr>
              <m:t>B</m:t>
            </m:r>
          </m:e>
          <m:sub>
            <m:r>
              <m:rPr>
                <m:sty m:val="bi"/>
              </m:rPr>
              <w:rPr>
                <w:rFonts w:ascii="Cambria Math" w:hAnsi="Cambria Math" w:cs="Arial"/>
                <w:sz w:val="20"/>
                <w:szCs w:val="20"/>
              </w:rPr>
              <m:t>c</m:t>
            </m:r>
            <m:r>
              <w:rPr>
                <w:rFonts w:ascii="Cambria Math" w:hAnsi="Cambria Math" w:cs="Arial"/>
                <w:sz w:val="20"/>
                <w:szCs w:val="20"/>
              </w:rPr>
              <m:t>,  r</m:t>
            </m:r>
          </m:sub>
        </m:sSub>
      </m:oMath>
      <w:r w:rsidR="009E2115" w:rsidRPr="008F2627">
        <w:rPr>
          <w:rFonts w:ascii="Arial" w:hAnsi="Arial" w:cs="Arial"/>
          <w:sz w:val="20"/>
          <w:szCs w:val="20"/>
        </w:rPr>
        <w:t xml:space="preserve"> to be </w:t>
      </w:r>
      <w:r w:rsidR="00285DF8" w:rsidRPr="008F2627">
        <w:rPr>
          <w:rFonts w:ascii="Arial" w:hAnsi="Arial" w:cs="Arial"/>
          <w:sz w:val="20"/>
          <w:szCs w:val="20"/>
        </w:rPr>
        <w:t>a</w:t>
      </w:r>
      <w:r w:rsidRPr="008F2627">
        <w:rPr>
          <w:rFonts w:ascii="Arial" w:hAnsi="Arial" w:cs="Arial"/>
          <w:sz w:val="20"/>
          <w:szCs w:val="20"/>
        </w:rPr>
        <w:t xml:space="preserve"> </w:t>
      </w:r>
      <m:oMath>
        <m:r>
          <w:rPr>
            <w:rFonts w:ascii="Cambria Math" w:hAnsi="Cambria Math" w:cs="Arial"/>
            <w:sz w:val="20"/>
            <w:szCs w:val="20"/>
          </w:rPr>
          <m:t>(1+ε)</m:t>
        </m:r>
      </m:oMath>
      <w:r w:rsidRPr="008F2627">
        <w:rPr>
          <w:rFonts w:ascii="Arial" w:hAnsi="Arial" w:cs="Arial"/>
          <w:sz w:val="20"/>
          <w:szCs w:val="20"/>
        </w:rPr>
        <w:t>-</w:t>
      </w:r>
      <w:r w:rsidR="009E2115" w:rsidRPr="008F2627">
        <w:rPr>
          <w:rFonts w:ascii="Arial" w:hAnsi="Arial" w:cs="Arial"/>
          <w:sz w:val="20"/>
          <w:szCs w:val="20"/>
        </w:rPr>
        <w:t>approximation to MEB(</w:t>
      </w:r>
      <m:oMath>
        <m:r>
          <m:rPr>
            <m:scr m:val="script"/>
          </m:rPr>
          <w:rPr>
            <w:rFonts w:ascii="Cambria Math" w:hAnsi="Cambria Math" w:cs="Arial"/>
            <w:sz w:val="20"/>
            <w:szCs w:val="20"/>
          </w:rPr>
          <m:t>A</m:t>
        </m:r>
      </m:oMath>
      <w:r w:rsidR="009E2115" w:rsidRPr="008F2627">
        <w:rPr>
          <w:rFonts w:ascii="Arial" w:hAnsi="Arial" w:cs="Arial"/>
          <w:sz w:val="20"/>
          <w:szCs w:val="20"/>
        </w:rPr>
        <w:t>) if</w:t>
      </w:r>
      <w:r w:rsidR="00285DF8">
        <w:rPr>
          <w:rFonts w:ascii="Arial" w:hAnsi="Arial" w:cs="Arial"/>
          <w:sz w:val="20"/>
          <w:szCs w:val="20"/>
        </w:rPr>
        <w:t>:</w:t>
      </w:r>
    </w:p>
    <w:p w14:paraId="0F985C45" w14:textId="6C5A3E86" w:rsidR="009E2115" w:rsidRPr="008F2627" w:rsidRDefault="00C72085" w:rsidP="006F2623">
      <w:pPr>
        <w:spacing w:after="80"/>
        <w:ind w:firstLine="720"/>
        <w:jc w:val="both"/>
        <w:rPr>
          <w:rFonts w:ascii="Arial" w:hAnsi="Arial" w:cs="Arial"/>
          <w:sz w:val="20"/>
          <w:szCs w:val="20"/>
        </w:rPr>
      </w:pPr>
      <m:oMathPara>
        <m:oMath>
          <m:r>
            <m:rPr>
              <m:scr m:val="script"/>
            </m:rPr>
            <w:rPr>
              <w:rFonts w:ascii="Cambria Math" w:hAnsi="Cambria Math" w:cs="Arial"/>
              <w:sz w:val="20"/>
              <w:szCs w:val="20"/>
            </w:rPr>
            <w:lastRenderedPageBreak/>
            <m:t>A⊂</m:t>
          </m:r>
          <m:sSub>
            <m:sSubPr>
              <m:ctrlPr>
                <w:rPr>
                  <w:rFonts w:ascii="Cambria Math" w:hAnsi="Cambria Math" w:cs="Arial"/>
                  <w:i/>
                  <w:sz w:val="20"/>
                  <w:szCs w:val="20"/>
                </w:rPr>
              </m:ctrlPr>
            </m:sSubPr>
            <m:e>
              <m:r>
                <m:rPr>
                  <m:scr m:val="script"/>
                  <m:sty m:val="b"/>
                </m:rPr>
                <w:rPr>
                  <w:rFonts w:ascii="Cambria Math" w:hAnsi="Cambria Math" w:cs="Arial"/>
                  <w:color w:val="111827"/>
                  <w:sz w:val="20"/>
                  <w:szCs w:val="20"/>
                  <w:shd w:val="clear" w:color="auto" w:fill="F7F7F8"/>
                </w:rPr>
                <m:t>B</m:t>
              </m:r>
            </m:e>
            <m:sub>
              <m:r>
                <m:rPr>
                  <m:sty m:val="bi"/>
                </m:rPr>
                <w:rPr>
                  <w:rFonts w:ascii="Cambria Math" w:hAnsi="Cambria Math" w:cs="Arial"/>
                  <w:sz w:val="20"/>
                  <w:szCs w:val="20"/>
                </w:rPr>
                <m:t>c</m:t>
              </m:r>
              <m:r>
                <w:rPr>
                  <w:rFonts w:ascii="Cambria Math" w:hAnsi="Cambria Math" w:cs="Arial"/>
                  <w:sz w:val="20"/>
                  <w:szCs w:val="20"/>
                </w:rPr>
                <m:t>,  r</m:t>
              </m:r>
            </m:sub>
          </m:sSub>
          <m:r>
            <w:rPr>
              <w:rFonts w:ascii="Cambria Math" w:hAnsi="Cambria Math" w:cs="Arial"/>
              <w:sz w:val="20"/>
              <w:szCs w:val="20"/>
            </w:rPr>
            <m:t>,  r≤(1+ε)</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oMath>
      </m:oMathPara>
    </w:p>
    <w:p w14:paraId="50D34DFE" w14:textId="68471F83" w:rsidR="009E2115" w:rsidRPr="008F2627" w:rsidRDefault="009E2115" w:rsidP="006F2623">
      <w:pPr>
        <w:spacing w:after="80"/>
        <w:ind w:firstLine="720"/>
        <w:jc w:val="both"/>
        <w:rPr>
          <w:rFonts w:ascii="Arial" w:hAnsi="Arial" w:cs="Arial"/>
          <w:sz w:val="20"/>
          <w:szCs w:val="20"/>
        </w:rPr>
      </w:pPr>
      <w:r w:rsidRPr="008F2627">
        <w:rPr>
          <w:rFonts w:ascii="Arial" w:hAnsi="Arial" w:cs="Arial"/>
          <w:sz w:val="20"/>
          <w:szCs w:val="20"/>
        </w:rPr>
        <w:t xml:space="preserve">A subset </w:t>
      </w:r>
      <m:oMath>
        <m:r>
          <m:rPr>
            <m:sty m:val="bi"/>
          </m:rPr>
          <w:rPr>
            <w:rFonts w:ascii="Cambria Math" w:eastAsiaTheme="minorEastAsia" w:hAnsi="Cambria Math" w:cs="Arial"/>
            <w:sz w:val="20"/>
            <w:szCs w:val="20"/>
          </w:rPr>
          <m:t>S</m:t>
        </m:r>
        <m:r>
          <m:rPr>
            <m:scr m:val="script"/>
          </m:rPr>
          <w:rPr>
            <w:rFonts w:ascii="Cambria Math" w:hAnsi="Cambria Math" w:cs="Arial"/>
            <w:sz w:val="20"/>
            <w:szCs w:val="20"/>
          </w:rPr>
          <m:t>⊆A</m:t>
        </m:r>
      </m:oMath>
      <w:r w:rsidRPr="008F2627">
        <w:rPr>
          <w:rFonts w:ascii="Arial" w:hAnsi="Arial" w:cs="Arial"/>
          <w:sz w:val="20"/>
          <w:szCs w:val="20"/>
        </w:rPr>
        <w:t xml:space="preserve"> is said to be an </w:t>
      </w:r>
      <m:oMath>
        <m:r>
          <w:rPr>
            <w:rFonts w:ascii="Cambria Math" w:hAnsi="Cambria Math" w:cs="Arial"/>
            <w:sz w:val="20"/>
            <w:szCs w:val="20"/>
          </w:rPr>
          <m:t>ε</m:t>
        </m:r>
      </m:oMath>
      <w:r w:rsidR="00C72085" w:rsidRPr="008F2627">
        <w:rPr>
          <w:rFonts w:ascii="Arial" w:eastAsiaTheme="minorEastAsia" w:hAnsi="Arial" w:cs="Arial"/>
          <w:sz w:val="20"/>
          <w:szCs w:val="20"/>
        </w:rPr>
        <w:t>-</w:t>
      </w:r>
      <w:r w:rsidRPr="008F2627">
        <w:rPr>
          <w:rFonts w:ascii="Arial" w:hAnsi="Arial" w:cs="Arial"/>
          <w:sz w:val="20"/>
          <w:szCs w:val="20"/>
        </w:rPr>
        <w:t xml:space="preserve">core set (or a core set) of </w:t>
      </w:r>
      <m:oMath>
        <m:r>
          <m:rPr>
            <m:scr m:val="script"/>
          </m:rPr>
          <w:rPr>
            <w:rFonts w:ascii="Cambria Math" w:hAnsi="Cambria Math" w:cs="Arial"/>
            <w:sz w:val="20"/>
            <w:szCs w:val="20"/>
          </w:rPr>
          <m:t>A</m:t>
        </m:r>
      </m:oMath>
      <w:r w:rsidRPr="008F2627">
        <w:rPr>
          <w:rFonts w:ascii="Arial" w:hAnsi="Arial" w:cs="Arial"/>
          <w:sz w:val="20"/>
          <w:szCs w:val="20"/>
        </w:rPr>
        <w:t xml:space="preserve"> if</w:t>
      </w:r>
      <w:r w:rsidR="00285DF8">
        <w:rPr>
          <w:rFonts w:ascii="Arial" w:hAnsi="Arial" w:cs="Arial"/>
          <w:sz w:val="20"/>
          <w:szCs w:val="20"/>
        </w:rPr>
        <w:t>:</w:t>
      </w:r>
    </w:p>
    <w:p w14:paraId="21E46F34" w14:textId="13B98028" w:rsidR="00C72085" w:rsidRPr="008F2627" w:rsidRDefault="00000000" w:rsidP="006F2623">
      <w:pPr>
        <w:spacing w:after="80"/>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r</m:t>
              </m:r>
            </m:e>
            <m:sub>
              <m:r>
                <m:rPr>
                  <m:sty m:val="bi"/>
                </m:rPr>
                <w:rPr>
                  <w:rFonts w:ascii="Cambria Math" w:eastAsiaTheme="minorEastAsia" w:hAnsi="Cambria Math" w:cs="Arial"/>
                  <w:sz w:val="20"/>
                  <w:szCs w:val="20"/>
                </w:rPr>
                <m:t>S</m:t>
              </m:r>
            </m:sub>
          </m:sSub>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m:t>
              </m:r>
            </m:sup>
          </m:sSup>
          <m:r>
            <w:rPr>
              <w:rFonts w:ascii="Cambria Math" w:hAnsi="Cambria Math" w:cs="Arial"/>
              <w:sz w:val="20"/>
              <w:szCs w:val="20"/>
            </w:rPr>
            <m:t>≤(1+ε)</m:t>
          </m:r>
          <m:sSub>
            <m:sSubPr>
              <m:ctrlPr>
                <w:rPr>
                  <w:rFonts w:ascii="Cambria Math" w:hAnsi="Cambria Math" w:cs="Arial"/>
                  <w:i/>
                  <w:sz w:val="20"/>
                  <w:szCs w:val="20"/>
                </w:rPr>
              </m:ctrlPr>
            </m:sSubPr>
            <m:e>
              <m:r>
                <w:rPr>
                  <w:rFonts w:ascii="Cambria Math" w:hAnsi="Cambria Math" w:cs="Arial"/>
                  <w:sz w:val="20"/>
                  <w:szCs w:val="20"/>
                </w:rPr>
                <m:t>r</m:t>
              </m:r>
            </m:e>
            <m:sub>
              <m:r>
                <m:rPr>
                  <m:sty m:val="bi"/>
                </m:rPr>
                <w:rPr>
                  <w:rFonts w:ascii="Cambria Math" w:eastAsiaTheme="minorEastAsia" w:hAnsi="Cambria Math" w:cs="Arial"/>
                  <w:sz w:val="20"/>
                  <w:szCs w:val="20"/>
                </w:rPr>
                <m:t>S</m:t>
              </m:r>
            </m:sub>
          </m:sSub>
        </m:oMath>
      </m:oMathPara>
    </w:p>
    <w:p w14:paraId="5777FCDC" w14:textId="664F3689" w:rsidR="009E2115" w:rsidRPr="008F2627" w:rsidRDefault="009E2115" w:rsidP="006F2623">
      <w:pPr>
        <w:spacing w:after="80"/>
        <w:ind w:firstLine="720"/>
        <w:jc w:val="both"/>
        <w:rPr>
          <w:rFonts w:ascii="Arial" w:hAnsi="Arial" w:cs="Arial"/>
          <w:sz w:val="20"/>
          <w:szCs w:val="20"/>
        </w:rPr>
      </w:pPr>
      <w:r w:rsidRPr="008F2627">
        <w:rPr>
          <w:rFonts w:ascii="Arial" w:hAnsi="Arial" w:cs="Arial"/>
          <w:sz w:val="20"/>
          <w:szCs w:val="20"/>
        </w:rPr>
        <w:t xml:space="preserve">Small core sets play an important role in designing efficient algorithms for large-scale problems </w:t>
      </w:r>
      <w:r w:rsidR="00285DF8">
        <w:rPr>
          <w:rFonts w:ascii="Arial" w:hAnsi="Arial" w:cs="Arial"/>
          <w:sz w:val="20"/>
          <w:szCs w:val="20"/>
        </w:rPr>
        <w:t>because</w:t>
      </w:r>
      <w:r w:rsidRPr="008F2627">
        <w:rPr>
          <w:rFonts w:ascii="Arial" w:hAnsi="Arial" w:cs="Arial"/>
          <w:sz w:val="20"/>
          <w:szCs w:val="20"/>
        </w:rPr>
        <w:t xml:space="preserve"> they </w:t>
      </w:r>
      <w:r w:rsidR="00285DF8">
        <w:rPr>
          <w:rFonts w:ascii="Arial" w:hAnsi="Arial" w:cs="Arial"/>
          <w:sz w:val="20"/>
          <w:szCs w:val="20"/>
        </w:rPr>
        <w:t>provide</w:t>
      </w:r>
      <w:r w:rsidRPr="008F2627">
        <w:rPr>
          <w:rFonts w:ascii="Arial" w:hAnsi="Arial" w:cs="Arial"/>
          <w:sz w:val="20"/>
          <w:szCs w:val="20"/>
        </w:rPr>
        <w:t xml:space="preserve"> a compact representation of the input set </w:t>
      </w:r>
      <m:oMath>
        <m:r>
          <m:rPr>
            <m:scr m:val="script"/>
          </m:rPr>
          <w:rPr>
            <w:rFonts w:ascii="Cambria Math" w:hAnsi="Cambria Math" w:cs="Arial"/>
            <w:sz w:val="20"/>
            <w:szCs w:val="20"/>
          </w:rPr>
          <m:t>A</m:t>
        </m:r>
      </m:oMath>
      <w:r w:rsidRPr="008F2627">
        <w:rPr>
          <w:rFonts w:ascii="Arial" w:hAnsi="Arial" w:cs="Arial"/>
          <w:sz w:val="20"/>
          <w:szCs w:val="20"/>
        </w:rPr>
        <w:t xml:space="preserve">. If a small </w:t>
      </w:r>
      <m:oMath>
        <m:r>
          <w:rPr>
            <w:rFonts w:ascii="Cambria Math" w:hAnsi="Cambria Math" w:cs="Arial"/>
            <w:sz w:val="20"/>
            <w:szCs w:val="20"/>
          </w:rPr>
          <m:t>ε</m:t>
        </m:r>
      </m:oMath>
      <w:r w:rsidR="00285DF8">
        <w:rPr>
          <w:rFonts w:ascii="Arial" w:hAnsi="Arial" w:cs="Arial"/>
          <w:sz w:val="20"/>
          <w:szCs w:val="20"/>
        </w:rPr>
        <w:t>-</w:t>
      </w:r>
      <w:r w:rsidRPr="008F2627">
        <w:rPr>
          <w:rFonts w:ascii="Arial" w:hAnsi="Arial" w:cs="Arial"/>
          <w:sz w:val="20"/>
          <w:szCs w:val="20"/>
        </w:rPr>
        <w:t xml:space="preserve">core set </w:t>
      </w:r>
      <m:oMath>
        <m:r>
          <m:rPr>
            <m:sty m:val="bi"/>
          </m:rPr>
          <w:rPr>
            <w:rFonts w:ascii="Cambria Math" w:eastAsiaTheme="minorEastAsia" w:hAnsi="Cambria Math" w:cs="Arial"/>
            <w:sz w:val="20"/>
            <w:szCs w:val="20"/>
          </w:rPr>
          <m:t>S</m:t>
        </m:r>
      </m:oMath>
      <w:r w:rsidRPr="008F2627">
        <w:rPr>
          <w:rFonts w:ascii="Arial" w:hAnsi="Arial" w:cs="Arial"/>
          <w:sz w:val="20"/>
          <w:szCs w:val="20"/>
        </w:rPr>
        <w:t xml:space="preserve"> is available, then solving the problem on </w:t>
      </w:r>
      <m:oMath>
        <m:r>
          <m:rPr>
            <m:sty m:val="bi"/>
          </m:rPr>
          <w:rPr>
            <w:rFonts w:ascii="Cambria Math" w:eastAsiaTheme="minorEastAsia" w:hAnsi="Cambria Math" w:cs="Arial"/>
            <w:sz w:val="20"/>
            <w:szCs w:val="20"/>
          </w:rPr>
          <m:t>S</m:t>
        </m:r>
      </m:oMath>
      <w:r w:rsidRPr="008F2627">
        <w:rPr>
          <w:rFonts w:ascii="Arial" w:hAnsi="Arial" w:cs="Arial"/>
          <w:sz w:val="20"/>
          <w:szCs w:val="20"/>
        </w:rPr>
        <w:t xml:space="preserve"> already yields a good approximation to MEB(</w:t>
      </w:r>
      <m:oMath>
        <m:r>
          <m:rPr>
            <m:scr m:val="script"/>
          </m:rPr>
          <w:rPr>
            <w:rFonts w:ascii="Cambria Math" w:hAnsi="Cambria Math" w:cs="Arial"/>
            <w:sz w:val="20"/>
            <w:szCs w:val="20"/>
          </w:rPr>
          <m:t>A</m:t>
        </m:r>
      </m:oMath>
      <w:r w:rsidRPr="008F2627">
        <w:rPr>
          <w:rFonts w:ascii="Arial" w:hAnsi="Arial" w:cs="Arial"/>
          <w:sz w:val="20"/>
          <w:szCs w:val="20"/>
        </w:rPr>
        <w:t xml:space="preserve">). </w:t>
      </w:r>
      <w:r w:rsidR="00285DF8">
        <w:rPr>
          <w:rFonts w:ascii="Arial" w:hAnsi="Arial" w:cs="Arial"/>
          <w:sz w:val="20"/>
          <w:szCs w:val="20"/>
        </w:rPr>
        <w:t>S</w:t>
      </w:r>
      <w:r w:rsidRPr="008F2627">
        <w:rPr>
          <w:rFonts w:ascii="Arial" w:hAnsi="Arial" w:cs="Arial"/>
          <w:sz w:val="20"/>
          <w:szCs w:val="20"/>
        </w:rPr>
        <w:t xml:space="preserve">ince the center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m:t>
            </m:r>
          </m:sup>
        </m:sSup>
      </m:oMath>
      <w:r w:rsidRPr="008F2627">
        <w:rPr>
          <w:rFonts w:ascii="Arial" w:hAnsi="Arial" w:cs="Arial"/>
          <w:sz w:val="20"/>
          <w:szCs w:val="20"/>
        </w:rPr>
        <w:t xml:space="preserve"> of MEB(</w:t>
      </w:r>
      <m:oMath>
        <m:r>
          <m:rPr>
            <m:scr m:val="script"/>
          </m:rPr>
          <w:rPr>
            <w:rFonts w:ascii="Cambria Math" w:hAnsi="Cambria Math" w:cs="Arial"/>
            <w:sz w:val="20"/>
            <w:szCs w:val="20"/>
          </w:rPr>
          <m:t>A</m:t>
        </m:r>
      </m:oMath>
      <w:r w:rsidRPr="008F2627">
        <w:rPr>
          <w:rFonts w:ascii="Arial" w:hAnsi="Arial" w:cs="Arial"/>
          <w:sz w:val="20"/>
          <w:szCs w:val="20"/>
        </w:rPr>
        <w:t xml:space="preserve">) lies </w:t>
      </w:r>
      <w:r w:rsidR="00285DF8">
        <w:rPr>
          <w:rFonts w:ascii="Arial" w:hAnsi="Arial" w:cs="Arial"/>
          <w:sz w:val="20"/>
          <w:szCs w:val="20"/>
        </w:rPr>
        <w:t>within</w:t>
      </w:r>
      <w:r w:rsidRPr="008F2627">
        <w:rPr>
          <w:rFonts w:ascii="Arial" w:hAnsi="Arial" w:cs="Arial"/>
          <w:sz w:val="20"/>
          <w:szCs w:val="20"/>
        </w:rPr>
        <w:t xml:space="preserve"> the convex hull of </w:t>
      </w:r>
      <m:oMath>
        <m:r>
          <m:rPr>
            <m:scr m:val="script"/>
          </m:rPr>
          <w:rPr>
            <w:rFonts w:ascii="Cambria Math" w:hAnsi="Cambria Math" w:cs="Arial"/>
            <w:sz w:val="20"/>
            <w:szCs w:val="20"/>
          </w:rPr>
          <m:t>A</m:t>
        </m:r>
      </m:oMath>
      <w:r w:rsidRPr="008F2627">
        <w:rPr>
          <w:rFonts w:ascii="Arial" w:hAnsi="Arial" w:cs="Arial"/>
          <w:sz w:val="20"/>
          <w:szCs w:val="20"/>
        </w:rPr>
        <w:t>, Carath</w:t>
      </w:r>
      <w:r w:rsidR="00C72085" w:rsidRPr="008F2627">
        <w:rPr>
          <w:rFonts w:ascii="Arial" w:hAnsi="Arial" w:cs="Arial"/>
          <w:sz w:val="20"/>
          <w:szCs w:val="20"/>
        </w:rPr>
        <w:t>é</w:t>
      </w:r>
      <w:r w:rsidRPr="008F2627">
        <w:rPr>
          <w:rFonts w:ascii="Arial" w:hAnsi="Arial" w:cs="Arial"/>
          <w:sz w:val="20"/>
          <w:szCs w:val="20"/>
        </w:rPr>
        <w:t xml:space="preserve">odory’s theorem </w:t>
      </w:r>
      <w:r w:rsidR="00285DF8">
        <w:rPr>
          <w:rFonts w:ascii="Arial" w:hAnsi="Arial" w:cs="Arial"/>
          <w:sz w:val="20"/>
          <w:szCs w:val="20"/>
        </w:rPr>
        <w:t xml:space="preserve">guarantees the existence of </w:t>
      </w:r>
      <w:r w:rsidRPr="008F2627">
        <w:rPr>
          <w:rFonts w:ascii="Arial" w:hAnsi="Arial" w:cs="Arial"/>
          <w:sz w:val="20"/>
          <w:szCs w:val="20"/>
        </w:rPr>
        <w:t xml:space="preserve">a 0-core set </w:t>
      </w:r>
      <w:r w:rsidR="00285DF8">
        <w:rPr>
          <w:rFonts w:ascii="Arial" w:hAnsi="Arial" w:cs="Arial"/>
          <w:sz w:val="20"/>
          <w:szCs w:val="20"/>
        </w:rPr>
        <w:t>with a</w:t>
      </w:r>
      <w:r w:rsidRPr="008F2627">
        <w:rPr>
          <w:rFonts w:ascii="Arial" w:hAnsi="Arial" w:cs="Arial"/>
          <w:sz w:val="20"/>
          <w:szCs w:val="20"/>
        </w:rPr>
        <w:t xml:space="preserve"> size</w:t>
      </w:r>
      <w:r w:rsidR="00285DF8">
        <w:rPr>
          <w:rFonts w:ascii="Arial" w:hAnsi="Arial" w:cs="Arial"/>
          <w:sz w:val="20"/>
          <w:szCs w:val="20"/>
        </w:rPr>
        <w:t xml:space="preserve"> of</w:t>
      </w:r>
      <w:r w:rsidRPr="008F2627">
        <w:rPr>
          <w:rFonts w:ascii="Arial" w:hAnsi="Arial" w:cs="Arial"/>
          <w:sz w:val="20"/>
          <w:szCs w:val="20"/>
        </w:rPr>
        <w:t xml:space="preserve"> at most </w:t>
      </w:r>
      <m:oMath>
        <m:r>
          <w:rPr>
            <w:rFonts w:ascii="Cambria Math" w:hAnsi="Cambria Math" w:cs="Arial"/>
            <w:sz w:val="20"/>
            <w:szCs w:val="20"/>
          </w:rPr>
          <m:t>n+1</m:t>
        </m:r>
      </m:oMath>
      <w:r w:rsidRPr="008F2627">
        <w:rPr>
          <w:rFonts w:ascii="Arial" w:hAnsi="Arial" w:cs="Arial"/>
          <w:sz w:val="20"/>
          <w:szCs w:val="20"/>
        </w:rPr>
        <w:t>.</w:t>
      </w:r>
    </w:p>
    <w:p w14:paraId="7BED5519" w14:textId="5A451AC8" w:rsidR="004F0044" w:rsidRPr="008F2627" w:rsidRDefault="002B4471" w:rsidP="004F0044">
      <w:pPr>
        <w:spacing w:after="80"/>
        <w:ind w:firstLine="720"/>
        <w:jc w:val="both"/>
        <w:rPr>
          <w:rFonts w:ascii="Arial" w:hAnsi="Arial" w:cs="Arial"/>
          <w:sz w:val="20"/>
          <w:szCs w:val="20"/>
        </w:rPr>
      </w:pPr>
      <w:r w:rsidRPr="008F2627">
        <w:rPr>
          <w:rFonts w:ascii="Arial" w:hAnsi="Arial" w:cs="Arial"/>
          <w:sz w:val="20"/>
          <w:szCs w:val="20"/>
        </w:rPr>
        <w:t>Algorithm 3</w:t>
      </w:r>
      <w:r w:rsidR="009E2115" w:rsidRPr="008F2627">
        <w:rPr>
          <w:rFonts w:ascii="Arial" w:hAnsi="Arial" w:cs="Arial"/>
          <w:sz w:val="20"/>
          <w:szCs w:val="20"/>
        </w:rPr>
        <w:t xml:space="preserve"> is closely related to the Frank–Wolfe algorithm </w:t>
      </w:r>
      <w:r w:rsidRPr="008F2627">
        <w:rPr>
          <w:rFonts w:ascii="Arial" w:hAnsi="Arial" w:cs="Arial"/>
          <w:sz w:val="20"/>
          <w:szCs w:val="20"/>
        </w:rPr>
        <w:t>with proper initialization</w:t>
      </w:r>
      <w:r w:rsidR="009F253F">
        <w:rPr>
          <w:rFonts w:ascii="Arial" w:hAnsi="Arial" w:cs="Arial"/>
          <w:sz w:val="20"/>
          <w:szCs w:val="20"/>
        </w:rPr>
        <w:t>,</w:t>
      </w:r>
      <w:r w:rsidRPr="008F2627">
        <w:rPr>
          <w:rFonts w:ascii="Arial" w:hAnsi="Arial" w:cs="Arial"/>
          <w:sz w:val="20"/>
          <w:szCs w:val="20"/>
        </w:rPr>
        <w:t xml:space="preserve"> applied to the dual formulation of the minimum enclosing ball problem.</w:t>
      </w:r>
      <w:r w:rsidR="009E2115" w:rsidRPr="008F2627">
        <w:rPr>
          <w:rFonts w:ascii="Arial" w:hAnsi="Arial" w:cs="Arial"/>
          <w:sz w:val="20"/>
          <w:szCs w:val="20"/>
        </w:rPr>
        <w:t xml:space="preserve"> </w:t>
      </w:r>
      <w:r w:rsidR="009F253F">
        <w:rPr>
          <w:rFonts w:ascii="Arial" w:hAnsi="Arial" w:cs="Arial"/>
          <w:sz w:val="20"/>
          <w:szCs w:val="20"/>
        </w:rPr>
        <w:t>In</w:t>
      </w:r>
      <w:r w:rsidR="009E2115" w:rsidRPr="008F2627">
        <w:rPr>
          <w:rFonts w:ascii="Arial" w:hAnsi="Arial" w:cs="Arial"/>
          <w:sz w:val="20"/>
          <w:szCs w:val="20"/>
        </w:rPr>
        <w:t xml:space="preserve"> each iteration, the algorithm can only add points to the working core set.</w:t>
      </w:r>
      <w:r w:rsidRPr="008F2627">
        <w:rPr>
          <w:rFonts w:ascii="Arial" w:hAnsi="Arial" w:cs="Arial"/>
          <w:sz w:val="20"/>
          <w:szCs w:val="20"/>
        </w:rPr>
        <w:t xml:space="preserve"> </w:t>
      </w:r>
      <w:r w:rsidR="009E2115" w:rsidRPr="008F2627">
        <w:rPr>
          <w:rFonts w:ascii="Arial" w:hAnsi="Arial" w:cs="Arial"/>
          <w:sz w:val="20"/>
          <w:szCs w:val="20"/>
        </w:rPr>
        <w:t xml:space="preserve">This algorithm computes a </w:t>
      </w:r>
      <m:oMath>
        <m:r>
          <w:rPr>
            <w:rFonts w:ascii="Cambria Math" w:hAnsi="Cambria Math" w:cs="Arial"/>
            <w:sz w:val="20"/>
            <w:szCs w:val="20"/>
          </w:rPr>
          <m:t>(1+ε)</m:t>
        </m:r>
      </m:oMath>
      <w:r w:rsidR="009E2115" w:rsidRPr="008F2627">
        <w:rPr>
          <w:rFonts w:ascii="Arial" w:hAnsi="Arial" w:cs="Arial"/>
          <w:sz w:val="20"/>
          <w:szCs w:val="20"/>
        </w:rPr>
        <w:t>-approximation to MEB(</w:t>
      </w:r>
      <m:oMath>
        <m:r>
          <m:rPr>
            <m:scr m:val="script"/>
          </m:rPr>
          <w:rPr>
            <w:rFonts w:ascii="Cambria Math" w:hAnsi="Cambria Math" w:cs="Arial"/>
            <w:sz w:val="20"/>
            <w:szCs w:val="20"/>
          </w:rPr>
          <m:t>A</m:t>
        </m:r>
      </m:oMath>
      <w:r w:rsidR="009E2115" w:rsidRPr="008F2627">
        <w:rPr>
          <w:rFonts w:ascii="Arial" w:hAnsi="Arial" w:cs="Arial"/>
          <w:sz w:val="20"/>
          <w:szCs w:val="20"/>
        </w:rPr>
        <w:t xml:space="preserve">) in </w:t>
      </w:r>
      <m:oMath>
        <m:r>
          <w:rPr>
            <w:rFonts w:ascii="Cambria Math" w:hAnsi="Cambria Math" w:cs="Arial"/>
            <w:sz w:val="20"/>
            <w:szCs w:val="20"/>
          </w:rPr>
          <m:t>O</m:t>
        </m:r>
        <m:d>
          <m:dPr>
            <m:ctrlPr>
              <w:rPr>
                <w:rFonts w:ascii="Cambria Math" w:hAnsi="Cambria Math" w:cs="Arial"/>
                <w:i/>
                <w:sz w:val="20"/>
                <w:szCs w:val="20"/>
              </w:rPr>
            </m:ctrlPr>
          </m:dPr>
          <m:e>
            <m:box>
              <m:boxPr>
                <m:ctrlPr>
                  <w:rPr>
                    <w:rFonts w:ascii="Cambria Math" w:hAnsi="Cambria Math" w:cs="Arial"/>
                    <w:i/>
                    <w:sz w:val="20"/>
                    <w:szCs w:val="20"/>
                  </w:rPr>
                </m:ctrlPr>
              </m:boxPr>
              <m:e>
                <m:argPr>
                  <m:argSz m:val="-1"/>
                </m:argPr>
                <m:f>
                  <m:fPr>
                    <m:ctrlPr>
                      <w:rPr>
                        <w:rFonts w:ascii="Cambria Math" w:hAnsi="Cambria Math" w:cs="Arial"/>
                        <w:i/>
                        <w:sz w:val="20"/>
                        <w:szCs w:val="20"/>
                      </w:rPr>
                    </m:ctrlPr>
                  </m:fPr>
                  <m:num>
                    <m:r>
                      <w:rPr>
                        <w:rFonts w:ascii="Cambria Math" w:hAnsi="Cambria Math" w:cs="Arial"/>
                        <w:sz w:val="20"/>
                        <w:szCs w:val="20"/>
                      </w:rPr>
                      <m:t>mn</m:t>
                    </m:r>
                  </m:num>
                  <m:den>
                    <m:r>
                      <w:rPr>
                        <w:rFonts w:ascii="Cambria Math" w:hAnsi="Cambria Math" w:cs="Arial"/>
                        <w:sz w:val="20"/>
                        <w:szCs w:val="20"/>
                      </w:rPr>
                      <m:t>ε</m:t>
                    </m:r>
                  </m:den>
                </m:f>
              </m:e>
            </m:box>
          </m:e>
        </m:d>
      </m:oMath>
      <w:r w:rsidR="009E2115" w:rsidRPr="008F2627">
        <w:rPr>
          <w:rFonts w:ascii="Arial" w:hAnsi="Arial" w:cs="Arial"/>
          <w:sz w:val="20"/>
          <w:szCs w:val="20"/>
        </w:rPr>
        <w:t xml:space="preserve"> operations</w:t>
      </w:r>
      <w:r w:rsidRPr="008F2627">
        <w:rPr>
          <w:rFonts w:ascii="Arial" w:hAnsi="Arial" w:cs="Arial"/>
          <w:sz w:val="20"/>
          <w:szCs w:val="20"/>
        </w:rPr>
        <w:t xml:space="preserve"> and converges in </w:t>
      </w:r>
      <m:oMath>
        <m:r>
          <w:rPr>
            <w:rFonts w:ascii="Cambria Math" w:hAnsi="Cambria Math" w:cs="Arial"/>
            <w:sz w:val="20"/>
            <w:szCs w:val="20"/>
          </w:rPr>
          <m:t>O</m:t>
        </m:r>
        <m:d>
          <m:dPr>
            <m:ctrlPr>
              <w:rPr>
                <w:rFonts w:ascii="Cambria Math" w:hAnsi="Cambria Math" w:cs="Arial"/>
                <w:i/>
                <w:sz w:val="20"/>
                <w:szCs w:val="20"/>
              </w:rPr>
            </m:ctrlPr>
          </m:dPr>
          <m:e>
            <m:box>
              <m:boxPr>
                <m:ctrlPr>
                  <w:rPr>
                    <w:rFonts w:ascii="Cambria Math" w:hAnsi="Cambria Math" w:cs="Arial"/>
                    <w:i/>
                    <w:sz w:val="20"/>
                    <w:szCs w:val="20"/>
                  </w:rPr>
                </m:ctrlPr>
              </m:boxPr>
              <m:e>
                <m:argPr>
                  <m:argSz m:val="-1"/>
                </m:argP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ε</m:t>
                    </m:r>
                  </m:den>
                </m:f>
              </m:e>
            </m:box>
          </m:e>
        </m:d>
      </m:oMath>
      <w:r w:rsidRPr="008F2627">
        <w:rPr>
          <w:rFonts w:ascii="Arial" w:hAnsi="Arial" w:cs="Arial"/>
          <w:sz w:val="20"/>
          <w:szCs w:val="20"/>
        </w:rPr>
        <w:t xml:space="preserve"> iterations</w:t>
      </w:r>
      <w:r w:rsidR="009E2115" w:rsidRPr="008F2627">
        <w:rPr>
          <w:rFonts w:ascii="Arial" w:hAnsi="Arial" w:cs="Arial"/>
          <w:sz w:val="20"/>
          <w:szCs w:val="20"/>
        </w:rPr>
        <w:t xml:space="preserve">, </w:t>
      </w:r>
      <w:r w:rsidR="009F253F" w:rsidRPr="009F253F">
        <w:rPr>
          <w:rFonts w:ascii="Arial" w:hAnsi="Arial" w:cs="Arial"/>
          <w:sz w:val="20"/>
          <w:szCs w:val="20"/>
        </w:rPr>
        <w:t>matching the currently best-known dependence on epsilon</w:t>
      </w:r>
      <w:r w:rsidR="009E2115" w:rsidRPr="008F2627">
        <w:rPr>
          <w:rFonts w:ascii="Arial" w:hAnsi="Arial" w:cs="Arial"/>
          <w:sz w:val="20"/>
          <w:szCs w:val="20"/>
        </w:rPr>
        <w:t>. In addition, it explicitly computes</w:t>
      </w:r>
      <w:r w:rsidRPr="008F2627">
        <w:rPr>
          <w:rFonts w:ascii="Arial" w:hAnsi="Arial" w:cs="Arial"/>
          <w:sz w:val="20"/>
          <w:szCs w:val="20"/>
        </w:rPr>
        <w:t xml:space="preserve"> a</w:t>
      </w:r>
      <w:r w:rsidR="009E2115" w:rsidRPr="008F2627">
        <w:rPr>
          <w:rFonts w:ascii="Arial" w:hAnsi="Arial" w:cs="Arial"/>
          <w:sz w:val="20"/>
          <w:szCs w:val="20"/>
        </w:rPr>
        <w:t xml:space="preserve"> </w:t>
      </w:r>
      <w:r w:rsidR="009F253F">
        <w:rPr>
          <w:rFonts w:ascii="Arial" w:hAnsi="Arial" w:cs="Arial"/>
          <w:sz w:val="20"/>
          <w:szCs w:val="20"/>
        </w:rPr>
        <w:t>‘</w:t>
      </w:r>
      <w:r w:rsidRPr="008F2627">
        <w:rPr>
          <w:rFonts w:ascii="Arial" w:hAnsi="Arial" w:cs="Arial"/>
          <w:sz w:val="20"/>
          <w:szCs w:val="20"/>
        </w:rPr>
        <w:t>core set</w:t>
      </w:r>
      <w:r w:rsidR="009F253F">
        <w:rPr>
          <w:rFonts w:ascii="Arial" w:hAnsi="Arial" w:cs="Arial"/>
          <w:sz w:val="20"/>
          <w:szCs w:val="20"/>
        </w:rPr>
        <w:t>’</w:t>
      </w:r>
      <w:r w:rsidRPr="008F2627">
        <w:rPr>
          <w:rFonts w:ascii="Arial" w:hAnsi="Arial" w:cs="Arial"/>
          <w:sz w:val="20"/>
          <w:szCs w:val="20"/>
        </w:rPr>
        <w:t xml:space="preserve"> of size </w:t>
      </w:r>
      <m:oMath>
        <m:r>
          <w:rPr>
            <w:rFonts w:ascii="Cambria Math" w:hAnsi="Cambria Math" w:cs="Arial"/>
            <w:sz w:val="20"/>
            <w:szCs w:val="20"/>
          </w:rPr>
          <m:t>O</m:t>
        </m:r>
        <m:d>
          <m:dPr>
            <m:ctrlPr>
              <w:rPr>
                <w:rFonts w:ascii="Cambria Math" w:hAnsi="Cambria Math" w:cs="Arial"/>
                <w:i/>
                <w:sz w:val="20"/>
                <w:szCs w:val="20"/>
              </w:rPr>
            </m:ctrlPr>
          </m:dPr>
          <m:e>
            <m:box>
              <m:boxPr>
                <m:ctrlPr>
                  <w:rPr>
                    <w:rFonts w:ascii="Cambria Math" w:hAnsi="Cambria Math" w:cs="Arial"/>
                    <w:i/>
                    <w:sz w:val="20"/>
                    <w:szCs w:val="20"/>
                  </w:rPr>
                </m:ctrlPr>
              </m:boxPr>
              <m:e>
                <m:argPr>
                  <m:argSz m:val="-1"/>
                </m:argP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ε</m:t>
                    </m:r>
                  </m:den>
                </m:f>
              </m:e>
            </m:box>
          </m:e>
        </m:d>
      </m:oMath>
      <w:r w:rsidRPr="008F2627">
        <w:rPr>
          <w:rFonts w:ascii="Arial" w:hAnsi="Arial" w:cs="Arial"/>
          <w:sz w:val="20"/>
          <w:szCs w:val="20"/>
        </w:rPr>
        <w:t xml:space="preserve">, which is independent of both </w:t>
      </w:r>
      <m:oMath>
        <m:r>
          <w:rPr>
            <w:rFonts w:ascii="Cambria Math" w:hAnsi="Cambria Math" w:cs="Arial"/>
            <w:sz w:val="20"/>
            <w:szCs w:val="20"/>
          </w:rPr>
          <m:t>m</m:t>
        </m:r>
      </m:oMath>
      <w:r w:rsidRPr="008F2627">
        <w:rPr>
          <w:rFonts w:ascii="Arial" w:hAnsi="Arial" w:cs="Arial"/>
          <w:sz w:val="20"/>
          <w:szCs w:val="20"/>
        </w:rPr>
        <w:t xml:space="preserve"> and </w:t>
      </w:r>
      <m:oMath>
        <m:r>
          <w:rPr>
            <w:rFonts w:ascii="Cambria Math" w:hAnsi="Cambria Math" w:cs="Arial"/>
            <w:sz w:val="20"/>
            <w:szCs w:val="20"/>
          </w:rPr>
          <m:t>n</m:t>
        </m:r>
      </m:oMath>
      <w:r w:rsidRPr="008F2627">
        <w:rPr>
          <w:rFonts w:ascii="Arial" w:hAnsi="Arial" w:cs="Arial"/>
          <w:sz w:val="20"/>
          <w:szCs w:val="20"/>
        </w:rPr>
        <w:t xml:space="preserve">. </w:t>
      </w:r>
    </w:p>
    <w:p w14:paraId="028DA846" w14:textId="78BCD3E9" w:rsidR="00AC3BFF" w:rsidRPr="008F2627" w:rsidRDefault="00AC3BFF" w:rsidP="006F2623">
      <w:pPr>
        <w:spacing w:after="80"/>
        <w:ind w:firstLine="720"/>
        <w:jc w:val="both"/>
        <w:rPr>
          <w:rFonts w:ascii="Arial" w:hAnsi="Arial" w:cs="Arial"/>
          <w:sz w:val="20"/>
          <w:szCs w:val="20"/>
        </w:rPr>
      </w:pPr>
      <w:r w:rsidRPr="008F2627">
        <w:rPr>
          <w:rFonts w:ascii="Arial" w:hAnsi="Arial" w:cs="Arial"/>
          <w:sz w:val="20"/>
          <w:szCs w:val="20"/>
        </w:rPr>
        <w:t xml:space="preserve">Algorithm </w:t>
      </w:r>
      <w:r w:rsidR="002B4471" w:rsidRPr="008F2627">
        <w:rPr>
          <w:rFonts w:ascii="Arial" w:hAnsi="Arial" w:cs="Arial"/>
          <w:sz w:val="20"/>
          <w:szCs w:val="20"/>
        </w:rPr>
        <w:t>3</w:t>
      </w:r>
      <w:r w:rsidRPr="008F2627">
        <w:rPr>
          <w:rFonts w:ascii="Arial" w:hAnsi="Arial" w:cs="Arial"/>
          <w:sz w:val="20"/>
          <w:szCs w:val="20"/>
        </w:rPr>
        <w:t xml:space="preserve"> constructs </w:t>
      </w:r>
      <w:r w:rsidR="002B4471" w:rsidRPr="008F2627">
        <w:rPr>
          <w:rFonts w:ascii="Arial" w:hAnsi="Arial" w:cs="Arial"/>
          <w:sz w:val="20"/>
          <w:szCs w:val="20"/>
        </w:rPr>
        <w:t xml:space="preserve">a sequence of balls </w:t>
      </w:r>
      <w:r w:rsidR="009F253F">
        <w:rPr>
          <w:rFonts w:ascii="Arial" w:hAnsi="Arial" w:cs="Arial"/>
          <w:sz w:val="20"/>
          <w:szCs w:val="20"/>
        </w:rPr>
        <w:t>with</w:t>
      </w:r>
      <w:r w:rsidRPr="008F2627">
        <w:rPr>
          <w:rFonts w:ascii="Arial" w:hAnsi="Arial" w:cs="Arial"/>
          <w:sz w:val="20"/>
          <w:szCs w:val="20"/>
        </w:rPr>
        <w:t xml:space="preserve"> strictly increasing radii in each iteration, and </w:t>
      </w:r>
      <w:r w:rsidR="009F253F">
        <w:rPr>
          <w:rFonts w:ascii="Arial" w:hAnsi="Arial" w:cs="Arial"/>
          <w:sz w:val="20"/>
          <w:szCs w:val="20"/>
        </w:rPr>
        <w:t xml:space="preserve">it updates both </w:t>
      </w:r>
      <w:r w:rsidRPr="008F2627">
        <w:rPr>
          <w:rFonts w:ascii="Arial" w:hAnsi="Arial" w:cs="Arial"/>
          <w:sz w:val="20"/>
          <w:szCs w:val="20"/>
        </w:rPr>
        <w:t xml:space="preserve">the radius and the error </w:t>
      </w:r>
      <w:r w:rsidR="009F253F">
        <w:rPr>
          <w:rFonts w:ascii="Arial" w:hAnsi="Arial" w:cs="Arial"/>
          <w:sz w:val="20"/>
          <w:szCs w:val="20"/>
        </w:rPr>
        <w:t xml:space="preserve">bound </w:t>
      </w:r>
      <w:r w:rsidRPr="008F2627">
        <w:rPr>
          <w:rFonts w:ascii="Arial" w:hAnsi="Arial" w:cs="Arial"/>
          <w:sz w:val="20"/>
          <w:szCs w:val="20"/>
        </w:rPr>
        <w:t>at each iteration.</w:t>
      </w:r>
      <w:r w:rsidR="002B4471" w:rsidRPr="008F2627">
        <w:rPr>
          <w:rFonts w:ascii="Arial" w:hAnsi="Arial" w:cs="Arial"/>
          <w:sz w:val="20"/>
          <w:szCs w:val="20"/>
        </w:rPr>
        <w:t xml:space="preserve"> In each iteration, the center is </w:t>
      </w:r>
      <w:r w:rsidR="009F253F">
        <w:rPr>
          <w:rFonts w:ascii="Arial" w:hAnsi="Arial" w:cs="Arial"/>
          <w:sz w:val="20"/>
          <w:szCs w:val="20"/>
        </w:rPr>
        <w:t>shifted</w:t>
      </w:r>
      <w:r w:rsidR="002B4471" w:rsidRPr="008F2627">
        <w:rPr>
          <w:rFonts w:ascii="Arial" w:hAnsi="Arial" w:cs="Arial"/>
          <w:sz w:val="20"/>
          <w:szCs w:val="20"/>
        </w:rPr>
        <w:t xml:space="preserve"> toward</w:t>
      </w:r>
      <w:r w:rsidR="009F253F">
        <w:rPr>
          <w:rFonts w:ascii="Arial" w:hAnsi="Arial" w:cs="Arial"/>
          <w:sz w:val="20"/>
          <w:szCs w:val="20"/>
        </w:rPr>
        <w:t>s</w:t>
      </w:r>
      <w:r w:rsidR="002B4471" w:rsidRPr="008F2627">
        <w:rPr>
          <w:rFonts w:ascii="Arial" w:hAnsi="Arial" w:cs="Arial"/>
          <w:sz w:val="20"/>
          <w:szCs w:val="20"/>
        </w:rPr>
        <w:t xml:space="preserve"> the furthest point from the center of the current ball</w:t>
      </w:r>
      <w:r w:rsidR="009F253F">
        <w:rPr>
          <w:rFonts w:ascii="Arial" w:hAnsi="Arial" w:cs="Arial"/>
          <w:sz w:val="20"/>
          <w:szCs w:val="20"/>
        </w:rPr>
        <w:t xml:space="preserve">, </w:t>
      </w:r>
      <w:r w:rsidR="009F253F" w:rsidRPr="009F253F">
        <w:rPr>
          <w:rFonts w:ascii="Arial" w:hAnsi="Arial" w:cs="Arial"/>
          <w:sz w:val="20"/>
          <w:szCs w:val="20"/>
        </w:rPr>
        <w:t xml:space="preserve">but the center's movement is limited to only a fraction of this distance. </w:t>
      </w:r>
      <w:r w:rsidR="002B4471" w:rsidRPr="008F2627">
        <w:rPr>
          <w:rFonts w:ascii="Arial" w:hAnsi="Arial" w:cs="Arial"/>
          <w:sz w:val="20"/>
          <w:szCs w:val="20"/>
        </w:rPr>
        <w:t>Also, a</w:t>
      </w:r>
      <w:r w:rsidRPr="008F2627">
        <w:rPr>
          <w:rFonts w:ascii="Arial" w:hAnsi="Arial" w:cs="Arial"/>
          <w:sz w:val="20"/>
          <w:szCs w:val="20"/>
        </w:rPr>
        <w:t xml:space="preserve"> termination criterion</w:t>
      </w:r>
      <w:r w:rsidR="002B4471" w:rsidRPr="008F2627">
        <w:rPr>
          <w:rFonts w:ascii="Arial" w:hAnsi="Arial" w:cs="Arial"/>
          <w:sz w:val="20"/>
          <w:szCs w:val="20"/>
        </w:rPr>
        <w:t xml:space="preserve"> is checked</w:t>
      </w:r>
      <w:r w:rsidRPr="008F2627">
        <w:rPr>
          <w:rFonts w:ascii="Arial" w:hAnsi="Arial" w:cs="Arial"/>
          <w:sz w:val="20"/>
          <w:szCs w:val="20"/>
        </w:rPr>
        <w:t xml:space="preserve"> in each iteration, which </w:t>
      </w:r>
      <w:r w:rsidR="009F253F">
        <w:rPr>
          <w:rFonts w:ascii="Arial" w:hAnsi="Arial" w:cs="Arial"/>
          <w:sz w:val="20"/>
          <w:szCs w:val="20"/>
        </w:rPr>
        <w:t>has</w:t>
      </w:r>
      <w:r w:rsidRPr="008F2627">
        <w:rPr>
          <w:rFonts w:ascii="Arial" w:hAnsi="Arial" w:cs="Arial"/>
          <w:sz w:val="20"/>
          <w:szCs w:val="20"/>
        </w:rPr>
        <w:t xml:space="preserve"> the potential advantage of earlier termination than that </w:t>
      </w:r>
      <w:r w:rsidR="009F253F">
        <w:rPr>
          <w:rFonts w:ascii="Arial" w:hAnsi="Arial" w:cs="Arial"/>
          <w:sz w:val="20"/>
          <w:szCs w:val="20"/>
        </w:rPr>
        <w:t xml:space="preserve">what is </w:t>
      </w:r>
      <w:r w:rsidRPr="008F2627">
        <w:rPr>
          <w:rFonts w:ascii="Arial" w:hAnsi="Arial" w:cs="Arial"/>
          <w:sz w:val="20"/>
          <w:szCs w:val="20"/>
        </w:rPr>
        <w:t xml:space="preserve">predicted </w:t>
      </w:r>
      <w:r w:rsidR="009F253F" w:rsidRPr="009F253F">
        <w:rPr>
          <w:rFonts w:ascii="Arial" w:hAnsi="Arial" w:cs="Arial"/>
          <w:sz w:val="20"/>
          <w:szCs w:val="20"/>
        </w:rPr>
        <w:t>by the theoretical worst-case estimate</w:t>
      </w:r>
      <w:r w:rsidR="00A529EB" w:rsidRPr="008F2627">
        <w:rPr>
          <w:rFonts w:ascii="Arial" w:hAnsi="Arial" w:cs="Arial"/>
          <w:sz w:val="20"/>
          <w:szCs w:val="20"/>
        </w:rPr>
        <w:t>.</w:t>
      </w:r>
    </w:p>
    <w:p w14:paraId="34E2BDB8" w14:textId="77777777" w:rsidR="00506394" w:rsidRPr="008F2627" w:rsidRDefault="00506394" w:rsidP="006F2623">
      <w:pPr>
        <w:spacing w:after="80"/>
        <w:rPr>
          <w:rFonts w:ascii="Arial" w:hAnsi="Arial" w:cs="Arial"/>
          <w:sz w:val="20"/>
          <w:szCs w:val="20"/>
        </w:rPr>
      </w:pPr>
    </w:p>
    <w:p w14:paraId="4F66C99D" w14:textId="276AFA78" w:rsidR="00C103C5" w:rsidRPr="009F253F" w:rsidRDefault="00C103C5" w:rsidP="006F2623">
      <w:pPr>
        <w:pBdr>
          <w:top w:val="single" w:sz="4" w:space="1" w:color="auto"/>
          <w:bottom w:val="single" w:sz="4" w:space="1" w:color="auto"/>
        </w:pBdr>
        <w:spacing w:after="80"/>
        <w:rPr>
          <w:rFonts w:ascii="Arial" w:hAnsi="Arial" w:cs="Arial"/>
          <w:b/>
          <w:bCs/>
          <w:sz w:val="20"/>
          <w:szCs w:val="20"/>
        </w:rPr>
      </w:pPr>
      <w:r w:rsidRPr="009F253F">
        <w:rPr>
          <w:rFonts w:ascii="Arial" w:hAnsi="Arial" w:cs="Arial"/>
          <w:b/>
          <w:bCs/>
          <w:sz w:val="20"/>
          <w:szCs w:val="20"/>
        </w:rPr>
        <w:t xml:space="preserve">Algorithm 3: </w:t>
      </w:r>
      <m:oMath>
        <m:r>
          <m:rPr>
            <m:sty m:val="bi"/>
          </m:rPr>
          <w:rPr>
            <w:rFonts w:ascii="Cambria Math" w:hAnsi="Cambria Math" w:cs="Arial"/>
            <w:sz w:val="20"/>
            <w:szCs w:val="20"/>
          </w:rPr>
          <m:t>(1+ε)</m:t>
        </m:r>
      </m:oMath>
      <w:r w:rsidRPr="009F253F">
        <w:rPr>
          <w:rFonts w:ascii="Arial" w:hAnsi="Arial" w:cs="Arial"/>
          <w:b/>
          <w:bCs/>
          <w:i/>
          <w:sz w:val="20"/>
          <w:szCs w:val="20"/>
        </w:rPr>
        <w:t>-</w:t>
      </w:r>
      <w:r w:rsidRPr="009F253F">
        <w:rPr>
          <w:rFonts w:ascii="Arial" w:hAnsi="Arial" w:cs="Arial"/>
          <w:b/>
          <w:bCs/>
          <w:sz w:val="20"/>
          <w:szCs w:val="20"/>
        </w:rPr>
        <w:t>approximation to MEB</w:t>
      </w:r>
    </w:p>
    <w:p w14:paraId="61DF2B57" w14:textId="4E079445" w:rsidR="00C103C5" w:rsidRPr="008F2627" w:rsidRDefault="00506394" w:rsidP="006F2623">
      <w:pPr>
        <w:pStyle w:val="ListParagraph"/>
        <w:numPr>
          <w:ilvl w:val="0"/>
          <w:numId w:val="4"/>
        </w:numPr>
        <w:spacing w:after="80"/>
        <w:rPr>
          <w:rFonts w:ascii="Arial" w:eastAsiaTheme="minorEastAsia" w:hAnsi="Arial" w:cs="Arial"/>
          <w:sz w:val="20"/>
          <w:szCs w:val="20"/>
        </w:rPr>
      </w:pPr>
      <m:oMath>
        <m:r>
          <w:rPr>
            <w:rFonts w:ascii="Cambria Math" w:hAnsi="Cambria Math" w:cs="Arial"/>
            <w:sz w:val="20"/>
            <w:szCs w:val="20"/>
          </w:rPr>
          <m:t>p←</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w:rPr>
                    <w:rFonts w:ascii="Cambria Math" w:eastAsiaTheme="minorEastAsia" w:hAnsi="Cambria Math" w:cs="Arial"/>
                    <w:sz w:val="20"/>
                    <w:szCs w:val="20"/>
                  </w:rPr>
                  <m:t>i=1,…,n</m:t>
                </m:r>
              </m:lim>
            </m:limLow>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1</m:t>
                        </m:r>
                      </m:sub>
                    </m:sSub>
                  </m:e>
                </m:d>
              </m:e>
              <m:sup>
                <m:r>
                  <w:rPr>
                    <w:rFonts w:ascii="Cambria Math" w:hAnsi="Cambria Math" w:cs="Arial"/>
                    <w:sz w:val="20"/>
                    <w:szCs w:val="20"/>
                  </w:rPr>
                  <m:t>2</m:t>
                </m:r>
              </m:sup>
            </m:sSup>
          </m:e>
        </m:func>
        <m:r>
          <w:rPr>
            <w:rFonts w:ascii="Cambria Math" w:hAnsi="Cambria Math" w:cs="Arial"/>
            <w:sz w:val="20"/>
            <w:szCs w:val="20"/>
          </w:rPr>
          <m:t>,  q←</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w:rPr>
                    <w:rFonts w:ascii="Cambria Math" w:eastAsiaTheme="minorEastAsia" w:hAnsi="Cambria Math" w:cs="Arial"/>
                    <w:sz w:val="20"/>
                    <w:szCs w:val="20"/>
                  </w:rPr>
                  <m:t>i=1,…,n</m:t>
                </m:r>
              </m:lim>
            </m:limLow>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p</m:t>
                        </m:r>
                      </m:sub>
                    </m:sSub>
                  </m:e>
                </m:d>
              </m:e>
              <m:sup>
                <m:r>
                  <w:rPr>
                    <w:rFonts w:ascii="Cambria Math" w:hAnsi="Cambria Math" w:cs="Arial"/>
                    <w:sz w:val="20"/>
                    <w:szCs w:val="20"/>
                  </w:rPr>
                  <m:t>2</m:t>
                </m:r>
              </m:sup>
            </m:sSup>
          </m:e>
        </m:func>
      </m:oMath>
    </w:p>
    <w:p w14:paraId="4A6250A1" w14:textId="414CF179" w:rsidR="00C103C5" w:rsidRPr="008F2627" w:rsidRDefault="00000000" w:rsidP="006F2623">
      <w:pPr>
        <w:pStyle w:val="ListParagraph"/>
        <w:numPr>
          <w:ilvl w:val="0"/>
          <w:numId w:val="4"/>
        </w:numPr>
        <w:spacing w:after="80"/>
        <w:rPr>
          <w:rFonts w:ascii="Arial" w:eastAsiaTheme="minorEastAsia" w:hAnsi="Arial" w:cs="Arial"/>
          <w:sz w:val="20"/>
          <w:szCs w:val="20"/>
        </w:rPr>
      </w:pP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r>
          <w:rPr>
            <w:rFonts w:ascii="Cambria Math" w:hAnsi="Cambria Math" w:cs="Arial"/>
            <w:sz w:val="20"/>
            <w:szCs w:val="20"/>
          </w:rPr>
          <m:t>←</m:t>
        </m:r>
        <m:r>
          <m:rPr>
            <m:sty m:val="bi"/>
          </m:rPr>
          <w:rPr>
            <w:rFonts w:ascii="Cambria Math" w:hAnsi="Cambria Math" w:cs="Arial"/>
            <w:sz w:val="20"/>
            <w:szCs w:val="20"/>
          </w:rPr>
          <m:t>0</m:t>
        </m:r>
      </m:oMath>
    </w:p>
    <w:p w14:paraId="05D3FA34" w14:textId="54B450E2" w:rsidR="00A34196" w:rsidRPr="008F2627" w:rsidRDefault="00000000" w:rsidP="006F2623">
      <w:pPr>
        <w:pStyle w:val="ListParagraph"/>
        <w:numPr>
          <w:ilvl w:val="0"/>
          <w:numId w:val="4"/>
        </w:numPr>
        <w:spacing w:after="80"/>
        <w:rPr>
          <w:rFonts w:ascii="Arial" w:eastAsiaTheme="minorEastAsia" w:hAnsi="Arial" w:cs="Arial"/>
          <w:sz w:val="20"/>
          <w:szCs w:val="20"/>
        </w:rPr>
      </w:pPr>
      <m:oMath>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p</m:t>
            </m:r>
          </m:sub>
          <m:sup>
            <m:r>
              <w:rPr>
                <w:rFonts w:ascii="Cambria Math" w:hAnsi="Cambria Math" w:cs="Arial"/>
                <w:sz w:val="20"/>
                <w:szCs w:val="20"/>
              </w:rPr>
              <m:t>0</m:t>
            </m:r>
          </m:sup>
        </m:sSubSup>
        <m:r>
          <w:rPr>
            <w:rFonts w:ascii="Cambria Math" w:hAnsi="Cambria Math" w:cs="Arial"/>
            <w:sz w:val="20"/>
            <w:szCs w:val="20"/>
          </w:rPr>
          <m:t>←</m:t>
        </m:r>
        <m:box>
          <m:boxPr>
            <m:ctrlPr>
              <w:rPr>
                <w:rFonts w:ascii="Cambria Math" w:hAnsi="Cambria Math" w:cs="Arial"/>
                <w:i/>
                <w:sz w:val="20"/>
                <w:szCs w:val="20"/>
              </w:rPr>
            </m:ctrlPr>
          </m:boxPr>
          <m:e>
            <m:argPr>
              <m:argSz m:val="-1"/>
            </m:argP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e>
        </m:box>
        <m:r>
          <w:rPr>
            <w:rFonts w:ascii="Cambria Math" w:eastAsiaTheme="minorEastAsia"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q</m:t>
            </m:r>
          </m:sub>
          <m:sup>
            <m:r>
              <w:rPr>
                <w:rFonts w:ascii="Cambria Math" w:hAnsi="Cambria Math" w:cs="Arial"/>
                <w:sz w:val="20"/>
                <w:szCs w:val="20"/>
              </w:rPr>
              <m:t>0</m:t>
            </m:r>
          </m:sup>
        </m:sSubSup>
        <m:r>
          <w:rPr>
            <w:rFonts w:ascii="Cambria Math" w:hAnsi="Cambria Math" w:cs="Arial"/>
            <w:sz w:val="20"/>
            <w:szCs w:val="20"/>
          </w:rPr>
          <m:t>←</m:t>
        </m:r>
        <m:box>
          <m:boxPr>
            <m:ctrlPr>
              <w:rPr>
                <w:rFonts w:ascii="Cambria Math" w:hAnsi="Cambria Math" w:cs="Arial"/>
                <w:i/>
                <w:sz w:val="20"/>
                <w:szCs w:val="20"/>
              </w:rPr>
            </m:ctrlPr>
          </m:boxPr>
          <m:e>
            <m:argPr>
              <m:argSz m:val="-1"/>
            </m:argP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e>
        </m:box>
      </m:oMath>
    </w:p>
    <w:p w14:paraId="3BD79D59" w14:textId="363247FF" w:rsidR="00A34196" w:rsidRPr="008F2627" w:rsidRDefault="00000000" w:rsidP="006F2623">
      <w:pPr>
        <w:pStyle w:val="ListParagraph"/>
        <w:numPr>
          <w:ilvl w:val="0"/>
          <w:numId w:val="4"/>
        </w:numPr>
        <w:spacing w:after="80"/>
        <w:rPr>
          <w:rFonts w:ascii="Arial" w:eastAsiaTheme="minorEastAsia" w:hAnsi="Arial" w:cs="Arial"/>
          <w:b/>
          <w:bCs/>
          <w:sz w:val="20"/>
          <w:szCs w:val="20"/>
        </w:rPr>
      </w:pP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0</m:t>
            </m:r>
          </m:sup>
        </m:sSup>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p</m:t>
                </m:r>
              </m:sub>
            </m:sSub>
            <m:r>
              <m:rPr>
                <m:sty m:val="bi"/>
              </m:rPr>
              <w:rPr>
                <w:rFonts w:ascii="Cambria Math" w:eastAsiaTheme="minorEastAsia" w:hAnsi="Cambria Math" w:cs="Arial"/>
                <w:sz w:val="20"/>
                <w:szCs w:val="20"/>
              </w:rPr>
              <m:t xml:space="preserve">, </m:t>
            </m:r>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q</m:t>
                </m:r>
              </m:sub>
            </m:sSub>
          </m:e>
        </m:d>
      </m:oMath>
    </w:p>
    <w:p w14:paraId="54CEE902" w14:textId="0D8882C2" w:rsidR="00561B69" w:rsidRPr="008F2627" w:rsidRDefault="00000000" w:rsidP="006F2623">
      <w:pPr>
        <w:pStyle w:val="ListParagraph"/>
        <w:numPr>
          <w:ilvl w:val="0"/>
          <w:numId w:val="4"/>
        </w:numPr>
        <w:spacing w:after="80"/>
        <w:rPr>
          <w:rFonts w:ascii="Arial" w:eastAsiaTheme="minorEastAsia" w:hAnsi="Arial" w:cs="Arial"/>
          <w:b/>
          <w:bCs/>
          <w:sz w:val="20"/>
          <w:szCs w:val="20"/>
        </w:rPr>
      </w:pP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c</m:t>
            </m:r>
          </m:e>
          <m:sup>
            <m:r>
              <m:rPr>
                <m:sty m:val="bi"/>
              </m:rPr>
              <w:rPr>
                <w:rFonts w:ascii="Cambria Math" w:eastAsiaTheme="minorEastAsia" w:hAnsi="Cambria Math" w:cs="Arial"/>
                <w:sz w:val="20"/>
                <w:szCs w:val="20"/>
              </w:rPr>
              <m:t>0</m:t>
            </m:r>
          </m:sup>
        </m:sSup>
        <m:r>
          <m:rPr>
            <m:sty m:val="bi"/>
          </m:rPr>
          <w:rPr>
            <w:rFonts w:ascii="Cambria Math" w:eastAsiaTheme="minorEastAsia" w:hAnsi="Cambria Math" w:cs="Arial"/>
            <w:sz w:val="20"/>
            <w:szCs w:val="20"/>
          </w:rPr>
          <m:t>←</m:t>
        </m:r>
        <m:nary>
          <m:naryPr>
            <m:chr m:val="∑"/>
            <m:limLoc m:val="undOvr"/>
            <m:ctrlPr>
              <w:rPr>
                <w:rFonts w:ascii="Cambria Math" w:eastAsiaTheme="minorEastAsia" w:hAnsi="Cambria Math" w:cs="Arial"/>
                <w:b/>
                <w:bCs/>
                <w:i/>
                <w:sz w:val="20"/>
                <w:szCs w:val="20"/>
              </w:rPr>
            </m:ctrlPr>
          </m:naryPr>
          <m:sub>
            <m:r>
              <m:rPr>
                <m:sty m:val="bi"/>
              </m:rPr>
              <w:rPr>
                <w:rFonts w:ascii="Cambria Math" w:eastAsiaTheme="minorEastAsia" w:hAnsi="Cambria Math" w:cs="Arial"/>
                <w:sz w:val="20"/>
                <w:szCs w:val="20"/>
              </w:rPr>
              <m:t>i=1</m:t>
            </m:r>
          </m:sub>
          <m:sup>
            <m:r>
              <m:rPr>
                <m:sty m:val="bi"/>
              </m:rPr>
              <w:rPr>
                <w:rFonts w:ascii="Cambria Math" w:eastAsiaTheme="minorEastAsia" w:hAnsi="Cambria Math" w:cs="Arial"/>
                <w:sz w:val="20"/>
                <w:szCs w:val="20"/>
              </w:rPr>
              <m:t>n</m:t>
            </m:r>
          </m:sup>
          <m:e>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i</m:t>
                </m:r>
              </m:sub>
              <m:sup>
                <m:r>
                  <w:rPr>
                    <w:rFonts w:ascii="Cambria Math" w:hAnsi="Cambria Math" w:cs="Arial"/>
                    <w:sz w:val="20"/>
                    <w:szCs w:val="20"/>
                  </w:rPr>
                  <m:t>0</m:t>
                </m:r>
              </m:sup>
            </m:sSubSup>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e>
        </m:nary>
        <m:r>
          <m:rPr>
            <m:sty m:val="bi"/>
          </m:rPr>
          <w:rPr>
            <w:rFonts w:ascii="Cambria Math" w:eastAsiaTheme="minorEastAsia" w:hAnsi="Cambria Math" w:cs="Arial"/>
            <w:sz w:val="20"/>
            <w:szCs w:val="20"/>
          </w:rPr>
          <m:t>=</m:t>
        </m:r>
        <m:d>
          <m:dPr>
            <m:begChr m:val="〈"/>
            <m:endChr m:val="〉"/>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0</m:t>
                </m:r>
              </m:sup>
            </m:sSup>
            <m:r>
              <m:rPr>
                <m:sty m:val="bi"/>
              </m:rPr>
              <w:rPr>
                <w:rFonts w:ascii="Cambria Math" w:eastAsiaTheme="minorEastAsia" w:hAnsi="Cambria Math" w:cs="Arial"/>
                <w:sz w:val="20"/>
                <w:szCs w:val="20"/>
              </w:rPr>
              <m:t>, a</m:t>
            </m:r>
          </m:e>
        </m:d>
      </m:oMath>
    </w:p>
    <w:p w14:paraId="7296F74E" w14:textId="4789FADE" w:rsidR="0089300A" w:rsidRPr="008F2627" w:rsidRDefault="00000000" w:rsidP="006F2623">
      <w:pPr>
        <w:pStyle w:val="ListParagraph"/>
        <w:numPr>
          <w:ilvl w:val="0"/>
          <w:numId w:val="4"/>
        </w:numPr>
        <w:spacing w:after="80"/>
        <w:rPr>
          <w:rFonts w:ascii="Arial" w:eastAsiaTheme="minorEastAsia" w:hAnsi="Arial" w:cs="Arial"/>
          <w:b/>
          <w:bCs/>
          <w:sz w:val="20"/>
          <w:szCs w:val="20"/>
        </w:rPr>
      </w:pP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0</m:t>
            </m:r>
          </m:sup>
        </m:sSup>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0</m:t>
                </m:r>
              </m:sup>
            </m:sSup>
          </m:e>
        </m:d>
      </m:oMath>
    </w:p>
    <w:p w14:paraId="04FE0060" w14:textId="60DD0CDC" w:rsidR="0089300A" w:rsidRPr="008F2627" w:rsidRDefault="009F253F" w:rsidP="006F2623">
      <w:pPr>
        <w:pStyle w:val="ListParagraph"/>
        <w:numPr>
          <w:ilvl w:val="0"/>
          <w:numId w:val="4"/>
        </w:numPr>
        <w:spacing w:after="80"/>
        <w:rPr>
          <w:rFonts w:ascii="Arial" w:eastAsiaTheme="minorEastAsia" w:hAnsi="Arial" w:cs="Arial"/>
          <w:b/>
          <w:bCs/>
          <w:sz w:val="20"/>
          <w:szCs w:val="20"/>
        </w:rPr>
      </w:pPr>
      <m:oMath>
        <m:r>
          <w:rPr>
            <w:rFonts w:ascii="Cambria Math" w:eastAsiaTheme="minorEastAsia" w:hAnsi="Cambria Math" w:cs="Arial"/>
            <w:sz w:val="20"/>
            <w:szCs w:val="20"/>
          </w:rPr>
          <m:t>κ</m:t>
        </m:r>
        <m:r>
          <m:rPr>
            <m:sty m:val="bi"/>
          </m:rPr>
          <w:rPr>
            <w:rFonts w:ascii="Cambria Math" w:eastAsiaTheme="minorEastAsia"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w:rPr>
                    <w:rFonts w:ascii="Cambria Math" w:eastAsiaTheme="minorEastAsia" w:hAnsi="Cambria Math" w:cs="Arial"/>
                    <w:sz w:val="20"/>
                    <w:szCs w:val="20"/>
                  </w:rPr>
                  <m:t>i=1,…,n</m:t>
                </m:r>
              </m:lim>
            </m:limLow>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0</m:t>
                        </m:r>
                      </m:sup>
                    </m:sSup>
                  </m:e>
                </m:d>
              </m:e>
              <m:sup>
                <m:r>
                  <w:rPr>
                    <w:rFonts w:ascii="Cambria Math" w:hAnsi="Cambria Math" w:cs="Arial"/>
                    <w:sz w:val="20"/>
                    <w:szCs w:val="20"/>
                  </w:rPr>
                  <m:t>2</m:t>
                </m:r>
              </m:sup>
            </m:sSup>
          </m:e>
        </m:func>
      </m:oMath>
    </w:p>
    <w:p w14:paraId="799BFE05" w14:textId="54458237" w:rsidR="00C103C5" w:rsidRPr="008F2627" w:rsidRDefault="00000000" w:rsidP="006F2623">
      <w:pPr>
        <w:pStyle w:val="ListParagraph"/>
        <w:numPr>
          <w:ilvl w:val="0"/>
          <w:numId w:val="4"/>
        </w:numPr>
        <w:spacing w:after="80"/>
        <w:rPr>
          <w:rFonts w:ascii="Arial" w:eastAsiaTheme="minorEastAsia" w:hAnsi="Arial" w:cs="Arial"/>
          <w:sz w:val="20"/>
          <w:szCs w:val="20"/>
        </w:rPr>
      </w:pPr>
      <m:oMath>
        <m:sSup>
          <m:sSupPr>
            <m:ctrlPr>
              <w:rPr>
                <w:rFonts w:ascii="Cambria Math" w:eastAsiaTheme="minorEastAsia" w:hAnsi="Cambria Math" w:cs="Arial"/>
                <w:i/>
                <w:sz w:val="20"/>
                <w:szCs w:val="20"/>
              </w:rPr>
            </m:ctrlPr>
          </m:sSupPr>
          <m:e>
            <m:r>
              <w:rPr>
                <w:rFonts w:ascii="Cambria Math" w:hAnsi="Cambria Math" w:cs="Arial"/>
                <w:sz w:val="20"/>
                <w:szCs w:val="20"/>
              </w:rPr>
              <m:t>δ</m:t>
            </m:r>
          </m:e>
          <m:sup>
            <m:r>
              <w:rPr>
                <w:rFonts w:ascii="Cambria Math" w:eastAsiaTheme="minorEastAsia" w:hAnsi="Cambria Math" w:cs="Arial"/>
                <w:sz w:val="20"/>
                <w:szCs w:val="20"/>
              </w:rPr>
              <m:t>0</m:t>
            </m:r>
          </m:sup>
        </m:sSup>
        <m:r>
          <w:rPr>
            <w:rFonts w:ascii="Cambria Math" w:hAnsi="Cambria Math" w:cs="Arial"/>
            <w:sz w:val="20"/>
            <w:szCs w:val="20"/>
          </w:rPr>
          <m:t>←</m:t>
        </m:r>
        <m:d>
          <m:dPr>
            <m:ctrlPr>
              <w:rPr>
                <w:rFonts w:ascii="Cambria Math" w:hAnsi="Cambria Math" w:cs="Arial"/>
                <w:i/>
                <w:sz w:val="20"/>
                <w:szCs w:val="20"/>
              </w:rPr>
            </m:ctrlPr>
          </m:dPr>
          <m:e>
            <m:f>
              <m:fPr>
                <m:type m:val="lin"/>
                <m:ctrlPr>
                  <w:rPr>
                    <w:rFonts w:ascii="Cambria Math" w:hAnsi="Cambria Math" w:cs="Arial"/>
                    <w:i/>
                    <w:sz w:val="20"/>
                    <w:szCs w:val="20"/>
                  </w:rPr>
                </m:ctrlPr>
              </m:fPr>
              <m:num>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κ</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0</m:t>
                            </m:r>
                          </m:sup>
                        </m:sSup>
                      </m:e>
                    </m:d>
                  </m:e>
                  <m:sup>
                    <m:r>
                      <w:rPr>
                        <w:rFonts w:ascii="Cambria Math" w:hAnsi="Cambria Math" w:cs="Arial"/>
                        <w:sz w:val="20"/>
                        <w:szCs w:val="20"/>
                      </w:rPr>
                      <m:t>2</m:t>
                    </m:r>
                  </m:sup>
                </m:sSup>
              </m:num>
              <m:den>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0</m:t>
                    </m:r>
                  </m:sup>
                </m:sSup>
              </m:den>
            </m:f>
          </m:e>
        </m:d>
        <m:r>
          <w:rPr>
            <w:rFonts w:ascii="Cambria Math" w:hAnsi="Cambria Math" w:cs="Arial"/>
            <w:sz w:val="20"/>
            <w:szCs w:val="20"/>
          </w:rPr>
          <m:t>-1</m:t>
        </m:r>
      </m:oMath>
    </w:p>
    <w:p w14:paraId="3EED2296" w14:textId="51C367E4" w:rsidR="0089300A" w:rsidRPr="008F2627" w:rsidRDefault="0089300A" w:rsidP="006F2623">
      <w:pPr>
        <w:pStyle w:val="ListParagraph"/>
        <w:numPr>
          <w:ilvl w:val="0"/>
          <w:numId w:val="4"/>
        </w:numPr>
        <w:spacing w:after="80"/>
        <w:rPr>
          <w:rFonts w:ascii="Arial" w:eastAsiaTheme="minorEastAsia" w:hAnsi="Arial" w:cs="Arial"/>
          <w:sz w:val="20"/>
          <w:szCs w:val="20"/>
        </w:rPr>
      </w:pPr>
      <m:oMath>
        <m:r>
          <w:rPr>
            <w:rFonts w:ascii="Cambria Math" w:hAnsi="Cambria Math" w:cs="Arial"/>
            <w:sz w:val="20"/>
            <w:szCs w:val="20"/>
          </w:rPr>
          <m:t>t←0</m:t>
        </m:r>
      </m:oMath>
    </w:p>
    <w:p w14:paraId="50757EBA" w14:textId="3033ECC5" w:rsidR="00A51A8D" w:rsidRPr="008F2627" w:rsidRDefault="00A51A8D"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b/>
          <w:bCs/>
          <w:sz w:val="20"/>
          <w:szCs w:val="20"/>
        </w:rPr>
        <w:t>While</w:t>
      </w:r>
      <w:r w:rsidRPr="008F2627">
        <w:rPr>
          <w:rFonts w:ascii="Arial" w:eastAsiaTheme="minorEastAsia" w:hAnsi="Arial" w:cs="Arial"/>
          <w:sz w:val="20"/>
          <w:szCs w:val="20"/>
        </w:rPr>
        <w:t xml:space="preserve">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δ</m:t>
            </m:r>
          </m:e>
          <m:sup>
            <m:r>
              <w:rPr>
                <w:rFonts w:ascii="Cambria Math" w:eastAsiaTheme="minorEastAsia" w:hAnsi="Cambria Math" w:cs="Arial"/>
                <w:sz w:val="20"/>
                <w:szCs w:val="20"/>
              </w:rPr>
              <m:t>t</m:t>
            </m:r>
          </m:sup>
        </m:sSup>
        <m:r>
          <w:rPr>
            <w:rFonts w:ascii="Cambria Math" w:eastAsiaTheme="minorEastAsia" w:hAnsi="Cambria Math" w:cs="Arial"/>
            <w:sz w:val="20"/>
            <w:szCs w:val="20"/>
          </w:rPr>
          <m:t>&gt;</m:t>
        </m:r>
        <m:sSup>
          <m:sSupPr>
            <m:ctrlPr>
              <w:rPr>
                <w:rFonts w:ascii="Cambria Math" w:eastAsiaTheme="minorEastAsia" w:hAnsi="Cambria Math" w:cs="Arial"/>
                <w:i/>
                <w:sz w:val="20"/>
                <w:szCs w:val="20"/>
              </w:rPr>
            </m:ctrlPr>
          </m:sSupPr>
          <m:e>
            <m:d>
              <m:dPr>
                <m:ctrlPr>
                  <w:rPr>
                    <w:rFonts w:ascii="Cambria Math" w:eastAsiaTheme="minorEastAsia" w:hAnsi="Cambria Math" w:cs="Arial"/>
                    <w:i/>
                    <w:sz w:val="20"/>
                    <w:szCs w:val="20"/>
                  </w:rPr>
                </m:ctrlPr>
              </m:dPr>
              <m:e>
                <m:r>
                  <w:rPr>
                    <w:rFonts w:ascii="Cambria Math" w:eastAsiaTheme="minorEastAsia" w:hAnsi="Cambria Math" w:cs="Arial"/>
                    <w:sz w:val="20"/>
                    <w:szCs w:val="20"/>
                  </w:rPr>
                  <m:t>1+ε</m:t>
                </m:r>
              </m:e>
            </m:d>
          </m:e>
          <m:sup>
            <m:r>
              <w:rPr>
                <w:rFonts w:ascii="Cambria Math" w:eastAsiaTheme="minorEastAsia" w:hAnsi="Cambria Math" w:cs="Arial"/>
                <w:sz w:val="20"/>
                <w:szCs w:val="20"/>
              </w:rPr>
              <m:t>2</m:t>
            </m:r>
          </m:sup>
        </m:sSup>
        <m:r>
          <w:rPr>
            <w:rFonts w:ascii="Cambria Math" w:eastAsiaTheme="minorEastAsia" w:hAnsi="Cambria Math" w:cs="Arial"/>
            <w:sz w:val="20"/>
            <w:szCs w:val="20"/>
          </w:rPr>
          <m:t xml:space="preserve">-1 </m:t>
        </m:r>
      </m:oMath>
      <w:r w:rsidRPr="008F2627">
        <w:rPr>
          <w:rFonts w:ascii="Arial" w:eastAsiaTheme="minorEastAsia" w:hAnsi="Arial" w:cs="Arial"/>
          <w:sz w:val="20"/>
          <w:szCs w:val="20"/>
        </w:rPr>
        <w:t xml:space="preserve">and </w:t>
      </w:r>
      <m:oMath>
        <m:r>
          <w:rPr>
            <w:rFonts w:ascii="Cambria Math" w:eastAsiaTheme="minorEastAsia" w:hAnsi="Cambria Math" w:cs="Arial"/>
            <w:sz w:val="20"/>
            <w:szCs w:val="20"/>
          </w:rPr>
          <m:t>t&lt;maxIter</m:t>
        </m:r>
      </m:oMath>
      <w:r w:rsidRPr="008F2627">
        <w:rPr>
          <w:rFonts w:ascii="Arial" w:eastAsiaTheme="minorEastAsia" w:hAnsi="Arial" w:cs="Arial"/>
          <w:sz w:val="20"/>
          <w:szCs w:val="20"/>
        </w:rPr>
        <w:t xml:space="preserve"> </w:t>
      </w:r>
      <w:r w:rsidRPr="008F2627">
        <w:rPr>
          <w:rFonts w:ascii="Arial" w:eastAsiaTheme="minorEastAsia" w:hAnsi="Arial" w:cs="Arial"/>
          <w:b/>
          <w:bCs/>
          <w:sz w:val="20"/>
          <w:szCs w:val="20"/>
        </w:rPr>
        <w:t>do</w:t>
      </w:r>
    </w:p>
    <w:p w14:paraId="530F0F31" w14:textId="4A0EFA68" w:rsidR="00A51A8D" w:rsidRPr="008F2627" w:rsidRDefault="00A51A8D" w:rsidP="006F2623">
      <w:pPr>
        <w:pStyle w:val="ListParagraph"/>
        <w:numPr>
          <w:ilvl w:val="0"/>
          <w:numId w:val="4"/>
        </w:numPr>
        <w:spacing w:after="80"/>
        <w:rPr>
          <w:rFonts w:ascii="Arial" w:eastAsiaTheme="minorEastAsia" w:hAnsi="Arial" w:cs="Arial"/>
          <w:b/>
          <w:bCs/>
          <w:sz w:val="20"/>
          <w:szCs w:val="20"/>
        </w:rPr>
      </w:pPr>
      <w:r w:rsidRPr="008F2627">
        <w:rPr>
          <w:rFonts w:ascii="Arial" w:eastAsiaTheme="minorEastAsia" w:hAnsi="Arial" w:cs="Arial"/>
          <w:b/>
          <w:bCs/>
          <w:sz w:val="20"/>
          <w:szCs w:val="20"/>
        </w:rPr>
        <w:t>loop</w:t>
      </w:r>
    </w:p>
    <w:p w14:paraId="3BA9461E" w14:textId="36231973" w:rsidR="00A51A8D"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m:t>
        </m:r>
        <m:f>
          <m:fPr>
            <m:type m:val="lin"/>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num>
          <m:den>
            <m:d>
              <m:dPr>
                <m:begChr m:val="["/>
                <m:endChr m:val="]"/>
                <m:ctrlPr>
                  <w:rPr>
                    <w:rFonts w:ascii="Cambria Math" w:hAnsi="Cambria Math" w:cs="Arial"/>
                    <w:i/>
                    <w:sz w:val="20"/>
                    <w:szCs w:val="20"/>
                  </w:rPr>
                </m:ctrlPr>
              </m:dPr>
              <m:e>
                <m:r>
                  <w:rPr>
                    <w:rFonts w:ascii="Cambria Math" w:hAnsi="Cambria Math" w:cs="Arial"/>
                    <w:sz w:val="20"/>
                    <w:szCs w:val="20"/>
                  </w:rPr>
                  <m:t>2</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e>
                </m:d>
              </m:e>
            </m:d>
          </m:den>
        </m:f>
      </m:oMath>
    </w:p>
    <w:p w14:paraId="25AC2944" w14:textId="2C243A6E" w:rsidR="00A51A8D"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r>
          <w:rPr>
            <w:rFonts w:ascii="Cambria Math" w:hAnsi="Cambria Math" w:cs="Arial"/>
            <w:sz w:val="20"/>
            <w:szCs w:val="20"/>
          </w:rPr>
          <m:t>t←t+1</m:t>
        </m:r>
      </m:oMath>
    </w:p>
    <w:p w14:paraId="71C21772" w14:textId="04E267F4" w:rsidR="00A51A8D"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t-1</m:t>
                </m:r>
              </m:sup>
            </m:sSup>
          </m:e>
        </m:d>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t-1</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t-1</m:t>
            </m:r>
          </m:sup>
        </m:sSup>
        <m:sSub>
          <m:sSubPr>
            <m:ctrlPr>
              <w:rPr>
                <w:rFonts w:ascii="Cambria Math" w:hAnsi="Cambria Math" w:cs="Arial"/>
                <w:b/>
                <w:bCs/>
                <w:i/>
                <w:sz w:val="20"/>
                <w:szCs w:val="20"/>
              </w:rPr>
            </m:ctrlPr>
          </m:sSubPr>
          <m:e>
            <m:r>
              <m:rPr>
                <m:sty m:val="bi"/>
              </m:rPr>
              <w:rPr>
                <w:rFonts w:ascii="Cambria Math" w:hAnsi="Cambria Math" w:cs="Arial"/>
                <w:sz w:val="20"/>
                <w:szCs w:val="20"/>
              </w:rPr>
              <m:t>e</m:t>
            </m:r>
          </m:e>
          <m:sub>
            <m:r>
              <w:rPr>
                <w:rFonts w:ascii="Cambria Math" w:hAnsi="Cambria Math" w:cs="Arial"/>
                <w:sz w:val="20"/>
                <w:szCs w:val="20"/>
              </w:rPr>
              <m:t>κ</m:t>
            </m:r>
          </m:sub>
        </m:sSub>
      </m:oMath>
    </w:p>
    <w:p w14:paraId="35617C42" w14:textId="7CBAB4E2" w:rsidR="00A51A8D"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t-1</m:t>
                </m:r>
              </m:sup>
            </m:sSup>
          </m:e>
        </m:d>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t-1</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t-1</m:t>
            </m:r>
          </m:sup>
        </m:sSup>
        <m:sSub>
          <m:sSubPr>
            <m:ctrlPr>
              <w:rPr>
                <w:rFonts w:ascii="Cambria Math" w:hAnsi="Cambria Math" w:cs="Arial"/>
                <w:b/>
                <w:bCs/>
                <w:i/>
                <w:sz w:val="20"/>
                <w:szCs w:val="20"/>
              </w:rPr>
            </m:ctrlPr>
          </m:sSubPr>
          <m:e>
            <m:r>
              <m:rPr>
                <m:sty m:val="bi"/>
              </m:rPr>
              <w:rPr>
                <w:rFonts w:ascii="Cambria Math" w:hAnsi="Cambria Math" w:cs="Arial"/>
                <w:sz w:val="20"/>
                <w:szCs w:val="20"/>
              </w:rPr>
              <m:t>a</m:t>
            </m:r>
          </m:e>
          <m:sub>
            <m:r>
              <w:rPr>
                <w:rFonts w:ascii="Cambria Math" w:hAnsi="Cambria Math" w:cs="Arial"/>
                <w:sz w:val="20"/>
                <w:szCs w:val="20"/>
              </w:rPr>
              <m:t>κ</m:t>
            </m:r>
          </m:sub>
        </m:sSub>
      </m:oMath>
    </w:p>
    <w:p w14:paraId="11D90C54" w14:textId="6493AFDF" w:rsidR="00A51A8D"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m:t>
            </m:r>
          </m:sup>
        </m:sSup>
        <m:r>
          <w:rPr>
            <w:rFonts w:ascii="Cambria Math" w:eastAsiaTheme="minorEastAsia" w:hAnsi="Cambria Math" w:cs="Arial"/>
            <w:sz w:val="20"/>
            <w:szCs w:val="20"/>
          </w:rPr>
          <m:t>←</m:t>
        </m:r>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m:t>
            </m:r>
          </m:sup>
        </m:sSup>
        <m:r>
          <w:rPr>
            <w:rFonts w:ascii="Cambria Math" w:eastAsiaTheme="minorEastAsia" w:hAnsi="Cambria Math" w:cs="Arial"/>
            <w:sz w:val="20"/>
            <w:szCs w:val="20"/>
          </w:rPr>
          <m:t xml:space="preserve"> ⋃  </m:t>
        </m:r>
        <m:d>
          <m:dPr>
            <m:begChr m:val="{"/>
            <m:endChr m:val="}"/>
            <m:ctrlPr>
              <w:rPr>
                <w:rFonts w:ascii="Cambria Math" w:eastAsiaTheme="minorEastAsia" w:hAnsi="Cambria Math" w:cs="Arial"/>
                <w:i/>
                <w:sz w:val="20"/>
                <w:szCs w:val="20"/>
              </w:rPr>
            </m:ctrlPr>
          </m:dPr>
          <m:e>
            <m:sSub>
              <m:sSubPr>
                <m:ctrlPr>
                  <w:rPr>
                    <w:rFonts w:ascii="Cambria Math" w:eastAsiaTheme="minorEastAsia" w:hAnsi="Cambria Math" w:cs="Arial"/>
                    <w:b/>
                    <w:bCs/>
                    <w:i/>
                    <w:sz w:val="20"/>
                    <w:szCs w:val="20"/>
                  </w:rPr>
                </m:ctrlPr>
              </m:sSubPr>
              <m:e>
                <m:r>
                  <m:rPr>
                    <m:sty m:val="bi"/>
                  </m:rPr>
                  <w:rPr>
                    <w:rFonts w:ascii="Cambria Math" w:eastAsiaTheme="minorEastAsia" w:hAnsi="Cambria Math" w:cs="Arial"/>
                    <w:sz w:val="20"/>
                    <w:szCs w:val="20"/>
                  </w:rPr>
                  <m:t>a</m:t>
                </m:r>
              </m:e>
              <m:sub>
                <m:r>
                  <m:rPr>
                    <m:sty m:val="bi"/>
                  </m:rPr>
                  <w:rPr>
                    <w:rFonts w:ascii="Cambria Math" w:eastAsiaTheme="minorEastAsia" w:hAnsi="Cambria Math" w:cs="Arial"/>
                    <w:sz w:val="20"/>
                    <w:szCs w:val="20"/>
                  </w:rPr>
                  <m:t>κ</m:t>
                </m:r>
              </m:sub>
            </m:sSub>
          </m:e>
        </m:d>
      </m:oMath>
    </w:p>
    <w:p w14:paraId="7346A9A5" w14:textId="0D0E66E3" w:rsidR="00A51A8D"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t</m:t>
            </m:r>
          </m:sup>
        </m:sSup>
        <m:r>
          <w:rPr>
            <w:rFonts w:ascii="Cambria Math" w:eastAsiaTheme="minorEastAsia" w:hAnsi="Cambria Math" w:cs="Arial"/>
            <w:sz w:val="20"/>
            <w:szCs w:val="20"/>
          </w:rPr>
          <m:t>←</m:t>
        </m:r>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oMath>
    </w:p>
    <w:p w14:paraId="2301F3EC" w14:textId="0282C82B" w:rsidR="00A51A8D" w:rsidRPr="008F2627" w:rsidRDefault="00DE5063" w:rsidP="006F2623">
      <w:pPr>
        <w:pStyle w:val="ListParagraph"/>
        <w:numPr>
          <w:ilvl w:val="0"/>
          <w:numId w:val="4"/>
        </w:numPr>
        <w:spacing w:after="80"/>
        <w:rPr>
          <w:rFonts w:ascii="Arial" w:eastAsiaTheme="minorEastAsia" w:hAnsi="Arial" w:cs="Arial"/>
          <w:b/>
          <w:bCs/>
          <w:sz w:val="20"/>
          <w:szCs w:val="20"/>
        </w:rPr>
      </w:pPr>
      <w:r w:rsidRPr="008F2627">
        <w:rPr>
          <w:rFonts w:ascii="Arial" w:eastAsiaTheme="minorEastAsia" w:hAnsi="Arial" w:cs="Arial"/>
          <w:sz w:val="20"/>
          <w:szCs w:val="20"/>
        </w:rPr>
        <w:t xml:space="preserve">      </w:t>
      </w:r>
      <m:oMath>
        <m:r>
          <w:rPr>
            <w:rFonts w:ascii="Cambria Math" w:eastAsiaTheme="minorEastAsia" w:hAnsi="Cambria Math" w:cs="Arial"/>
            <w:sz w:val="20"/>
            <w:szCs w:val="20"/>
          </w:rPr>
          <m:t>κ</m:t>
        </m:r>
        <m:r>
          <m:rPr>
            <m:sty m:val="bi"/>
          </m:rPr>
          <w:rPr>
            <w:rFonts w:ascii="Cambria Math" w:eastAsiaTheme="minorEastAsia"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w:rPr>
                    <w:rFonts w:ascii="Cambria Math" w:eastAsiaTheme="minorEastAsia" w:hAnsi="Cambria Math" w:cs="Arial"/>
                    <w:sz w:val="20"/>
                    <w:szCs w:val="20"/>
                  </w:rPr>
                  <m:t>i=1,…,n</m:t>
                </m:r>
              </m:lim>
            </m:limLow>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i</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e>
                </m:d>
              </m:e>
              <m:sup>
                <m:r>
                  <w:rPr>
                    <w:rFonts w:ascii="Cambria Math" w:hAnsi="Cambria Math" w:cs="Arial"/>
                    <w:sz w:val="20"/>
                    <w:szCs w:val="20"/>
                  </w:rPr>
                  <m:t>2</m:t>
                </m:r>
              </m:sup>
            </m:sSup>
          </m:e>
        </m:func>
      </m:oMath>
    </w:p>
    <w:p w14:paraId="6176129F" w14:textId="5A5316AB" w:rsidR="00506394" w:rsidRPr="008F2627" w:rsidRDefault="00DE5063" w:rsidP="006F2623">
      <w:pPr>
        <w:pStyle w:val="ListParagraph"/>
        <w:numPr>
          <w:ilvl w:val="0"/>
          <w:numId w:val="4"/>
        </w:numPr>
        <w:spacing w:after="80"/>
        <w:rPr>
          <w:rFonts w:ascii="Arial" w:eastAsiaTheme="minorEastAsia" w:hAnsi="Arial" w:cs="Arial"/>
          <w:sz w:val="20"/>
          <w:szCs w:val="20"/>
        </w:rPr>
      </w:pPr>
      <w:r w:rsidRPr="008F2627">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r>
          <w:rPr>
            <w:rFonts w:ascii="Cambria Math" w:hAnsi="Cambria Math" w:cs="Arial"/>
            <w:sz w:val="20"/>
            <w:szCs w:val="20"/>
          </w:rPr>
          <m:t>←</m:t>
        </m:r>
        <m:d>
          <m:dPr>
            <m:ctrlPr>
              <w:rPr>
                <w:rFonts w:ascii="Cambria Math" w:hAnsi="Cambria Math" w:cs="Arial"/>
                <w:i/>
                <w:sz w:val="20"/>
                <w:szCs w:val="20"/>
              </w:rPr>
            </m:ctrlPr>
          </m:dPr>
          <m:e>
            <m:f>
              <m:fPr>
                <m:type m:val="lin"/>
                <m:ctrlPr>
                  <w:rPr>
                    <w:rFonts w:ascii="Cambria Math" w:hAnsi="Cambria Math" w:cs="Arial"/>
                    <w:i/>
                    <w:sz w:val="20"/>
                    <w:szCs w:val="20"/>
                  </w:rPr>
                </m:ctrlPr>
              </m:fPr>
              <m:num>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κ</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e>
                    </m:d>
                  </m:e>
                  <m:sup>
                    <m:r>
                      <w:rPr>
                        <w:rFonts w:ascii="Cambria Math" w:hAnsi="Cambria Math" w:cs="Arial"/>
                        <w:sz w:val="20"/>
                        <w:szCs w:val="20"/>
                      </w:rPr>
                      <m:t>2</m:t>
                    </m:r>
                  </m:sup>
                </m:sSup>
              </m:num>
              <m:den>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t</m:t>
                    </m:r>
                  </m:sup>
                </m:sSup>
              </m:den>
            </m:f>
          </m:e>
        </m:d>
        <m:r>
          <w:rPr>
            <w:rFonts w:ascii="Cambria Math" w:hAnsi="Cambria Math" w:cs="Arial"/>
            <w:sz w:val="20"/>
            <w:szCs w:val="20"/>
          </w:rPr>
          <m:t>-1</m:t>
        </m:r>
      </m:oMath>
    </w:p>
    <w:p w14:paraId="217DB3B8" w14:textId="04FD868A" w:rsidR="00506394" w:rsidRPr="008F2627" w:rsidRDefault="00506394" w:rsidP="006F2623">
      <w:pPr>
        <w:pStyle w:val="ListParagraph"/>
        <w:numPr>
          <w:ilvl w:val="0"/>
          <w:numId w:val="4"/>
        </w:numPr>
        <w:pBdr>
          <w:bottom w:val="single" w:sz="4" w:space="1" w:color="auto"/>
        </w:pBdr>
        <w:spacing w:after="80"/>
        <w:rPr>
          <w:rFonts w:ascii="Arial" w:eastAsiaTheme="minorEastAsia" w:hAnsi="Arial" w:cs="Arial"/>
          <w:b/>
          <w:bCs/>
          <w:sz w:val="20"/>
          <w:szCs w:val="20"/>
        </w:rPr>
      </w:pPr>
      <w:r w:rsidRPr="008F2627">
        <w:rPr>
          <w:rFonts w:ascii="Arial" w:eastAsiaTheme="minorEastAsia" w:hAnsi="Arial" w:cs="Arial"/>
          <w:b/>
          <w:bCs/>
          <w:sz w:val="20"/>
          <w:szCs w:val="20"/>
        </w:rPr>
        <w:t>end loop</w:t>
      </w:r>
    </w:p>
    <w:p w14:paraId="1FC98D9D" w14:textId="77777777" w:rsidR="00A51A8D" w:rsidRPr="008F2627" w:rsidRDefault="00A51A8D" w:rsidP="006F2623">
      <w:pPr>
        <w:spacing w:after="80"/>
        <w:rPr>
          <w:rFonts w:ascii="Arial" w:hAnsi="Arial" w:cs="Arial"/>
          <w:sz w:val="20"/>
          <w:szCs w:val="20"/>
        </w:rPr>
      </w:pPr>
    </w:p>
    <w:p w14:paraId="3F8BEC9D" w14:textId="7D9B8073" w:rsidR="007F7167" w:rsidRDefault="00914DDE" w:rsidP="007F7167">
      <w:pPr>
        <w:spacing w:after="80"/>
        <w:ind w:firstLine="360"/>
        <w:jc w:val="both"/>
        <w:rPr>
          <w:rFonts w:ascii="Arial" w:hAnsi="Arial" w:cs="Arial"/>
          <w:sz w:val="20"/>
          <w:szCs w:val="20"/>
        </w:rPr>
      </w:pPr>
      <w:r w:rsidRPr="00914DDE">
        <w:rPr>
          <w:rFonts w:ascii="Arial" w:hAnsi="Arial" w:cs="Arial"/>
          <w:sz w:val="20"/>
          <w:szCs w:val="20"/>
        </w:rPr>
        <w:t>We will now provide a more detailed description of Algorithm 3</w:t>
      </w:r>
      <w:r>
        <w:rPr>
          <w:rFonts w:ascii="Arial" w:hAnsi="Arial" w:cs="Arial"/>
          <w:sz w:val="20"/>
          <w:szCs w:val="20"/>
        </w:rPr>
        <w:t xml:space="preserve">. </w:t>
      </w:r>
      <w:r w:rsidR="00A529EB" w:rsidRPr="008F2627">
        <w:rPr>
          <w:rFonts w:ascii="Arial" w:hAnsi="Arial" w:cs="Arial"/>
          <w:sz w:val="20"/>
          <w:szCs w:val="20"/>
        </w:rPr>
        <w:t xml:space="preserve">In step 1, the algorithm </w:t>
      </w:r>
      <w:r>
        <w:rPr>
          <w:rFonts w:ascii="Arial" w:hAnsi="Arial" w:cs="Arial"/>
          <w:sz w:val="20"/>
          <w:szCs w:val="20"/>
        </w:rPr>
        <w:t>calculates</w:t>
      </w:r>
      <w:r w:rsidR="00A529EB" w:rsidRPr="008F2627">
        <w:rPr>
          <w:rFonts w:ascii="Arial" w:hAnsi="Arial" w:cs="Arial"/>
          <w:sz w:val="20"/>
          <w:szCs w:val="20"/>
        </w:rPr>
        <w:t xml:space="preserve"> the furthest point </w:t>
      </w:r>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p</m:t>
            </m:r>
          </m:sub>
        </m:sSub>
        <m:r>
          <m:rPr>
            <m:scr m:val="script"/>
            <m:sty m:val="bi"/>
          </m:rPr>
          <w:rPr>
            <w:rFonts w:ascii="Cambria Math" w:hAnsi="Cambria Math" w:cs="Arial"/>
            <w:sz w:val="20"/>
            <w:szCs w:val="20"/>
          </w:rPr>
          <m:t>∈A</m:t>
        </m:r>
      </m:oMath>
      <w:r w:rsidR="00A529EB" w:rsidRPr="008F2627">
        <w:rPr>
          <w:rFonts w:ascii="Arial" w:hAnsi="Arial" w:cs="Arial"/>
          <w:sz w:val="20"/>
          <w:szCs w:val="20"/>
        </w:rPr>
        <w:t xml:space="preserve"> from </w:t>
      </w:r>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1</m:t>
            </m:r>
          </m:sub>
        </m:sSub>
        <m:r>
          <m:rPr>
            <m:scr m:val="script"/>
            <m:sty m:val="bi"/>
          </m:rPr>
          <w:rPr>
            <w:rFonts w:ascii="Cambria Math" w:hAnsi="Cambria Math" w:cs="Arial"/>
            <w:sz w:val="20"/>
            <w:szCs w:val="20"/>
          </w:rPr>
          <m:t>∈A</m:t>
        </m:r>
      </m:oMath>
      <w:r w:rsidR="00A529EB" w:rsidRPr="008F2627">
        <w:rPr>
          <w:rFonts w:ascii="Arial" w:hAnsi="Arial" w:cs="Arial"/>
          <w:sz w:val="20"/>
          <w:szCs w:val="20"/>
        </w:rPr>
        <w:t xml:space="preserve"> and then computes the furthest point </w:t>
      </w:r>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q</m:t>
            </m:r>
          </m:sub>
        </m:sSub>
        <m:r>
          <m:rPr>
            <m:scr m:val="script"/>
            <m:sty m:val="bi"/>
          </m:rPr>
          <w:rPr>
            <w:rFonts w:ascii="Cambria Math" w:hAnsi="Cambria Math" w:cs="Arial"/>
            <w:sz w:val="20"/>
            <w:szCs w:val="20"/>
          </w:rPr>
          <m:t>∈A</m:t>
        </m:r>
      </m:oMath>
      <w:r w:rsidR="00DE5063" w:rsidRPr="008F2627">
        <w:rPr>
          <w:rFonts w:ascii="Arial" w:hAnsi="Arial" w:cs="Arial"/>
          <w:sz w:val="20"/>
          <w:szCs w:val="20"/>
        </w:rPr>
        <w:t xml:space="preserve"> from </w:t>
      </w:r>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p</m:t>
            </m:r>
          </m:sub>
        </m:sSub>
      </m:oMath>
      <w:r w:rsidR="00A529EB" w:rsidRPr="008F2627">
        <w:rPr>
          <w:rFonts w:ascii="Arial" w:hAnsi="Arial" w:cs="Arial"/>
          <w:sz w:val="20"/>
          <w:szCs w:val="20"/>
        </w:rPr>
        <w:t xml:space="preserve">. Steps 2 and 3 initialize the vector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m</m:t>
            </m:r>
          </m:sup>
        </m:sSup>
      </m:oMath>
      <w:r w:rsidR="00A529EB" w:rsidRPr="008F2627">
        <w:rPr>
          <w:rFonts w:ascii="Arial" w:hAnsi="Arial" w:cs="Arial"/>
          <w:sz w:val="20"/>
          <w:szCs w:val="20"/>
        </w:rPr>
        <w:t xml:space="preserve">. </w:t>
      </w:r>
      <w:r>
        <w:rPr>
          <w:rFonts w:ascii="Arial" w:hAnsi="Arial" w:cs="Arial"/>
          <w:sz w:val="20"/>
          <w:szCs w:val="20"/>
        </w:rPr>
        <w:t>It’s worth noting</w:t>
      </w:r>
      <w:r w:rsidR="00A529EB" w:rsidRPr="008F2627">
        <w:rPr>
          <w:rFonts w:ascii="Arial" w:hAnsi="Arial" w:cs="Arial"/>
          <w:sz w:val="20"/>
          <w:szCs w:val="20"/>
        </w:rPr>
        <w:t xml:space="preserve"> that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0</m:t>
            </m:r>
          </m:sup>
        </m:sSup>
      </m:oMath>
      <w:r w:rsidR="00A529EB" w:rsidRPr="008F2627">
        <w:rPr>
          <w:rFonts w:ascii="Arial" w:hAnsi="Arial" w:cs="Arial"/>
          <w:sz w:val="20"/>
          <w:szCs w:val="20"/>
        </w:rPr>
        <w:t xml:space="preserve"> is a feasible solution of the dual problem (</w:t>
      </w:r>
      <w:r w:rsidR="00DE5063" w:rsidRPr="008F2627">
        <w:rPr>
          <w:rFonts w:ascii="Arial" w:hAnsi="Arial" w:cs="Arial"/>
          <w:sz w:val="20"/>
          <w:szCs w:val="20"/>
        </w:rPr>
        <w:t>TODO</w:t>
      </w:r>
      <w:r w:rsidR="00A529EB" w:rsidRPr="008F2627">
        <w:rPr>
          <w:rFonts w:ascii="Arial" w:hAnsi="Arial" w:cs="Arial"/>
          <w:sz w:val="20"/>
          <w:szCs w:val="20"/>
        </w:rPr>
        <w:t xml:space="preserve">). The </w:t>
      </w:r>
      <w:r w:rsidR="00A529EB" w:rsidRPr="008F2627">
        <w:rPr>
          <w:rFonts w:ascii="Arial" w:hAnsi="Arial" w:cs="Arial"/>
          <w:sz w:val="20"/>
          <w:szCs w:val="20"/>
        </w:rPr>
        <w:lastRenderedPageBreak/>
        <w:t xml:space="preserve">core set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0</m:t>
            </m:r>
          </m:sup>
        </m:sSup>
      </m:oMath>
      <w:r w:rsidR="00A529EB" w:rsidRPr="008F2627">
        <w:rPr>
          <w:rFonts w:ascii="Arial" w:hAnsi="Arial" w:cs="Arial"/>
          <w:sz w:val="20"/>
          <w:szCs w:val="20"/>
        </w:rPr>
        <w:t xml:space="preserve"> is initialized at step 4.</w:t>
      </w:r>
      <w:r w:rsidR="004F0044">
        <w:rPr>
          <w:rFonts w:ascii="Arial" w:hAnsi="Arial" w:cs="Arial"/>
          <w:sz w:val="20"/>
          <w:szCs w:val="20"/>
        </w:rPr>
        <w:t xml:space="preserve"> </w:t>
      </w:r>
      <w:r>
        <w:rPr>
          <w:rFonts w:ascii="Arial" w:hAnsi="Arial" w:cs="Arial"/>
          <w:sz w:val="20"/>
          <w:szCs w:val="20"/>
        </w:rPr>
        <w:t>In</w:t>
      </w:r>
      <w:r w:rsidR="00A529EB" w:rsidRPr="008F2627">
        <w:rPr>
          <w:rFonts w:ascii="Arial" w:hAnsi="Arial" w:cs="Arial"/>
          <w:sz w:val="20"/>
          <w:szCs w:val="20"/>
        </w:rPr>
        <w:t xml:space="preserve"> each iteration, the algorithm implicitly constructs a </w:t>
      </w:r>
      <w:r>
        <w:rPr>
          <w:rFonts w:ascii="Arial" w:hAnsi="Arial" w:cs="Arial"/>
          <w:sz w:val="20"/>
          <w:szCs w:val="20"/>
        </w:rPr>
        <w:t>‘</w:t>
      </w:r>
      <w:r w:rsidR="00A529EB" w:rsidRPr="008F2627">
        <w:rPr>
          <w:rFonts w:ascii="Arial" w:hAnsi="Arial" w:cs="Arial"/>
          <w:sz w:val="20"/>
          <w:szCs w:val="20"/>
        </w:rPr>
        <w:t>trial</w:t>
      </w:r>
      <w:r>
        <w:rPr>
          <w:rFonts w:ascii="Arial" w:hAnsi="Arial" w:cs="Arial"/>
          <w:sz w:val="20"/>
          <w:szCs w:val="20"/>
        </w:rPr>
        <w:t>’</w:t>
      </w:r>
      <w:r w:rsidR="00A529EB" w:rsidRPr="008F2627">
        <w:rPr>
          <w:rFonts w:ascii="Arial" w:hAnsi="Arial" w:cs="Arial"/>
          <w:sz w:val="20"/>
          <w:szCs w:val="20"/>
        </w:rPr>
        <w:t xml:space="preserve"> ball with center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oMath>
      <w:r w:rsidR="00A529EB" w:rsidRPr="008F2627">
        <w:rPr>
          <w:rFonts w:ascii="Arial" w:hAnsi="Arial" w:cs="Arial"/>
          <w:sz w:val="20"/>
          <w:szCs w:val="20"/>
        </w:rPr>
        <w:t xml:space="preserve"> and radius </w:t>
      </w:r>
      <m:oMath>
        <m:rad>
          <m:radPr>
            <m:degHide m:val="1"/>
            <m:ctrlPr>
              <w:rPr>
                <w:rFonts w:ascii="Cambria Math" w:hAnsi="Cambria Math" w:cs="Arial"/>
                <w:i/>
                <w:sz w:val="20"/>
                <w:szCs w:val="20"/>
              </w:rPr>
            </m:ctrlPr>
          </m:radPr>
          <m:deg/>
          <m:e>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t</m:t>
                </m:r>
              </m:sup>
            </m:sSup>
          </m:e>
        </m:rad>
      </m:oMath>
      <w:r w:rsidR="00A529EB" w:rsidRPr="008F2627">
        <w:rPr>
          <w:rFonts w:ascii="Arial" w:hAnsi="Arial" w:cs="Arial"/>
          <w:sz w:val="20"/>
          <w:szCs w:val="20"/>
        </w:rPr>
        <w:t>. This ball coincides with MEB(</w:t>
      </w:r>
      <m:oMath>
        <m:r>
          <m:rPr>
            <m:scr m:val="script"/>
            <m:sty m:val="bi"/>
          </m:rPr>
          <w:rPr>
            <w:rFonts w:ascii="Cambria Math" w:hAnsi="Cambria Math" w:cs="Arial"/>
            <w:sz w:val="20"/>
            <w:szCs w:val="20"/>
          </w:rPr>
          <m:t>A</m:t>
        </m:r>
      </m:oMath>
      <w:r w:rsidR="00A529EB" w:rsidRPr="008F2627">
        <w:rPr>
          <w:rFonts w:ascii="Arial" w:hAnsi="Arial" w:cs="Arial"/>
          <w:sz w:val="20"/>
          <w:szCs w:val="20"/>
        </w:rPr>
        <w:t xml:space="preserve">) if and only if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oMath>
      <w:r w:rsidR="00A529EB" w:rsidRPr="008F2627">
        <w:rPr>
          <w:rFonts w:ascii="Arial" w:hAnsi="Arial" w:cs="Arial"/>
          <w:sz w:val="20"/>
          <w:szCs w:val="20"/>
        </w:rPr>
        <w:t xml:space="preserve"> is an optimal solution of (</w:t>
      </w:r>
      <w:r w:rsidR="00DE5063" w:rsidRPr="008F2627">
        <w:rPr>
          <w:rFonts w:ascii="Arial" w:hAnsi="Arial" w:cs="Arial"/>
          <w:sz w:val="20"/>
          <w:szCs w:val="20"/>
        </w:rPr>
        <w:t>TODO</w:t>
      </w:r>
      <w:r w:rsidR="00A529EB" w:rsidRPr="008F2627">
        <w:rPr>
          <w:rFonts w:ascii="Arial" w:hAnsi="Arial" w:cs="Arial"/>
          <w:sz w:val="20"/>
          <w:szCs w:val="20"/>
        </w:rPr>
        <w:t>).</w:t>
      </w:r>
      <w:r w:rsidR="004F0044">
        <w:rPr>
          <w:rFonts w:ascii="Arial" w:hAnsi="Arial" w:cs="Arial"/>
          <w:sz w:val="20"/>
          <w:szCs w:val="20"/>
        </w:rPr>
        <w:t xml:space="preserve"> </w:t>
      </w:r>
      <w:r w:rsidRPr="008F2627">
        <w:rPr>
          <w:rFonts w:ascii="Arial" w:hAnsi="Arial" w:cs="Arial"/>
          <w:sz w:val="20"/>
          <w:szCs w:val="20"/>
        </w:rPr>
        <w:t>Otherwise</w:t>
      </w:r>
      <w:r>
        <w:rPr>
          <w:rFonts w:ascii="Arial" w:hAnsi="Arial" w:cs="Arial"/>
          <w:sz w:val="20"/>
          <w:szCs w:val="20"/>
        </w:rPr>
        <w:t xml:space="preserve">, </w:t>
      </w:r>
      <w:r w:rsidRPr="00914DDE">
        <w:rPr>
          <w:rFonts w:ascii="Arial" w:hAnsi="Arial" w:cs="Arial"/>
          <w:sz w:val="20"/>
          <w:szCs w:val="20"/>
        </w:rPr>
        <w:t xml:space="preserve">it means that at least one point in </w:t>
      </w:r>
      <m:oMath>
        <m:r>
          <m:rPr>
            <m:scr m:val="script"/>
            <m:sty m:val="bi"/>
          </m:rPr>
          <w:rPr>
            <w:rFonts w:ascii="Cambria Math" w:hAnsi="Cambria Math" w:cs="Arial"/>
            <w:sz w:val="20"/>
            <w:szCs w:val="20"/>
          </w:rPr>
          <m:t>A</m:t>
        </m:r>
      </m:oMath>
      <w:r w:rsidRPr="00914DDE">
        <w:rPr>
          <w:rFonts w:ascii="Arial" w:hAnsi="Arial" w:cs="Arial"/>
          <w:sz w:val="20"/>
          <w:szCs w:val="20"/>
        </w:rPr>
        <w:t xml:space="preserve"> lies outside of this ball.</w:t>
      </w:r>
      <w:r>
        <w:rPr>
          <w:rFonts w:ascii="Arial" w:hAnsi="Arial" w:cs="Arial"/>
          <w:sz w:val="20"/>
          <w:szCs w:val="20"/>
        </w:rPr>
        <w:t xml:space="preserve"> Here,</w:t>
      </w:r>
      <w:r w:rsidR="00A529EB" w:rsidRPr="008F2627">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oMath>
      <w:r w:rsidR="00A529EB" w:rsidRPr="008F2627">
        <w:rPr>
          <w:rFonts w:ascii="Arial" w:hAnsi="Arial" w:cs="Arial"/>
          <w:sz w:val="20"/>
          <w:szCs w:val="20"/>
        </w:rPr>
        <w:t xml:space="preserve"> </w:t>
      </w:r>
      <w:r>
        <w:rPr>
          <w:rFonts w:ascii="Arial" w:hAnsi="Arial" w:cs="Arial"/>
          <w:sz w:val="20"/>
          <w:szCs w:val="20"/>
        </w:rPr>
        <w:t>is such that</w:t>
      </w:r>
      <w:r w:rsidR="00E62C42" w:rsidRPr="008F2627">
        <w:rPr>
          <w:rFonts w:ascii="Arial" w:hAnsi="Arial" w:cs="Arial"/>
          <w:sz w:val="20"/>
          <w:szCs w:val="20"/>
        </w:rPr>
        <w:t xml:space="preserve"> </w:t>
      </w:r>
      <m:oMath>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κ</m:t>
                    </m:r>
                  </m:sub>
                </m:sSub>
                <m:r>
                  <w:rPr>
                    <w:rFonts w:ascii="Cambria Math" w:hAnsi="Cambria Math" w:cs="Arial"/>
                    <w:sz w:val="20"/>
                    <w:szCs w:val="20"/>
                  </w:rPr>
                  <m:t>-</m:t>
                </m:r>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e>
            </m:d>
          </m:e>
          <m:sup>
            <m:r>
              <w:rPr>
                <w:rFonts w:ascii="Cambria Math" w:hAnsi="Cambria Math" w:cs="Arial"/>
                <w:sz w:val="20"/>
                <w:szCs w:val="20"/>
              </w:rPr>
              <m:t>2</m:t>
            </m:r>
          </m:sup>
        </m:sSup>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e>
        </m:d>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t</m:t>
            </m:r>
          </m:sup>
        </m:sSup>
      </m:oMath>
      <w:r w:rsidR="00E62C42" w:rsidRPr="008F2627">
        <w:rPr>
          <w:rFonts w:ascii="Arial" w:eastAsiaTheme="minorEastAsia" w:hAnsi="Arial" w:cs="Arial"/>
          <w:sz w:val="20"/>
          <w:szCs w:val="20"/>
        </w:rPr>
        <w:t xml:space="preserve">, where </w:t>
      </w:r>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κ</m:t>
            </m:r>
          </m:sub>
        </m:sSub>
        <m:r>
          <m:rPr>
            <m:scr m:val="script"/>
            <m:sty m:val="bi"/>
          </m:rPr>
          <w:rPr>
            <w:rFonts w:ascii="Cambria Math" w:hAnsi="Cambria Math" w:cs="Arial"/>
            <w:sz w:val="20"/>
            <w:szCs w:val="20"/>
          </w:rPr>
          <m:t>∈A</m:t>
        </m:r>
      </m:oMath>
      <w:r w:rsidR="00E62C42" w:rsidRPr="008F2627">
        <w:rPr>
          <w:rFonts w:ascii="Arial" w:hAnsi="Arial" w:cs="Arial"/>
          <w:sz w:val="20"/>
          <w:szCs w:val="20"/>
        </w:rPr>
        <w:t xml:space="preserve"> </w:t>
      </w:r>
      <w:r w:rsidR="00A529EB" w:rsidRPr="008F2627">
        <w:rPr>
          <w:rFonts w:ascii="Arial" w:hAnsi="Arial" w:cs="Arial"/>
          <w:sz w:val="20"/>
          <w:szCs w:val="20"/>
        </w:rPr>
        <w:t xml:space="preserve">is the furthest point from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oMath>
      <w:r w:rsidR="00A529EB" w:rsidRPr="008F2627">
        <w:rPr>
          <w:rFonts w:ascii="Arial" w:hAnsi="Arial" w:cs="Arial"/>
          <w:sz w:val="20"/>
          <w:szCs w:val="20"/>
        </w:rPr>
        <w:t xml:space="preserve">. </w:t>
      </w:r>
      <w:r>
        <w:rPr>
          <w:rFonts w:ascii="Arial" w:hAnsi="Arial" w:cs="Arial"/>
          <w:sz w:val="20"/>
          <w:szCs w:val="20"/>
        </w:rPr>
        <w:t xml:space="preserve">Consequently, </w:t>
      </w:r>
      <w:r w:rsidR="00A529EB" w:rsidRPr="008F2627">
        <w:rPr>
          <w:rFonts w:ascii="Arial" w:hAnsi="Arial" w:cs="Arial"/>
          <w:sz w:val="20"/>
          <w:szCs w:val="20"/>
        </w:rPr>
        <w:t xml:space="preserve">the trial ball encloses </w:t>
      </w:r>
      <m:oMath>
        <m:r>
          <m:rPr>
            <m:scr m:val="script"/>
            <m:sty m:val="bi"/>
          </m:rPr>
          <w:rPr>
            <w:rFonts w:ascii="Cambria Math" w:hAnsi="Cambria Math" w:cs="Arial"/>
            <w:sz w:val="20"/>
            <w:szCs w:val="20"/>
          </w:rPr>
          <m:t>A</m:t>
        </m:r>
      </m:oMath>
      <w:r w:rsidR="00A529EB" w:rsidRPr="008F2627">
        <w:rPr>
          <w:rFonts w:ascii="Arial" w:hAnsi="Arial" w:cs="Arial"/>
          <w:sz w:val="20"/>
          <w:szCs w:val="20"/>
        </w:rPr>
        <w:t xml:space="preserve"> if its radius is expanded by a factor of </w:t>
      </w:r>
      <m:oMath>
        <m:rad>
          <m:radPr>
            <m:degHide m:val="1"/>
            <m:ctrlPr>
              <w:rPr>
                <w:rFonts w:ascii="Cambria Math" w:hAnsi="Cambria Math" w:cs="Arial"/>
                <w:i/>
                <w:sz w:val="20"/>
                <w:szCs w:val="20"/>
              </w:rPr>
            </m:ctrlPr>
          </m:radPr>
          <m:deg/>
          <m:e>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e>
            </m:d>
          </m:e>
        </m:rad>
      </m:oMath>
      <w:r w:rsidR="00A529EB" w:rsidRPr="008F2627">
        <w:rPr>
          <w:rFonts w:ascii="Arial" w:hAnsi="Arial" w:cs="Arial"/>
          <w:sz w:val="20"/>
          <w:szCs w:val="20"/>
        </w:rPr>
        <w:t xml:space="preserve">, i.e.,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r>
          <m:rPr>
            <m:sty m:val="bi"/>
          </m:rPr>
          <w:rPr>
            <w:rFonts w:ascii="Cambria Math" w:eastAsiaTheme="minorEastAsia" w:hAnsi="Cambria Math" w:cs="Arial"/>
            <w:sz w:val="20"/>
            <w:szCs w:val="20"/>
          </w:rPr>
          <m:t>≤ 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m:t>
                </m:r>
              </m:sup>
            </m:sSup>
          </m:e>
        </m:d>
        <m:r>
          <m:rPr>
            <m:sty m:val="bi"/>
          </m:rPr>
          <w:rPr>
            <w:rFonts w:ascii="Cambria Math" w:eastAsiaTheme="minorEastAsia" w:hAnsi="Cambria Math" w:cs="Arial"/>
            <w:sz w:val="20"/>
            <w:szCs w:val="20"/>
          </w:rPr>
          <m:t>≤</m:t>
        </m:r>
        <m:d>
          <m:dPr>
            <m:ctrlPr>
              <w:rPr>
                <w:rFonts w:ascii="Cambria Math" w:eastAsiaTheme="minorEastAsia" w:hAnsi="Cambria Math" w:cs="Arial"/>
                <w:b/>
                <w:bCs/>
                <w:i/>
                <w:sz w:val="20"/>
                <w:szCs w:val="20"/>
              </w:rPr>
            </m:ctrlPr>
          </m:dPr>
          <m:e>
            <m:r>
              <m:rPr>
                <m:sty m:val="bi"/>
              </m:rPr>
              <w:rPr>
                <w:rFonts w:ascii="Cambria Math" w:eastAsiaTheme="minorEastAsia"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t</m:t>
                </m:r>
              </m:sup>
            </m:sSup>
          </m:e>
        </m:d>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oMath>
      <w:r w:rsidR="00E62C42" w:rsidRPr="008F2627">
        <w:rPr>
          <w:rFonts w:ascii="Arial" w:hAnsi="Arial" w:cs="Arial"/>
          <w:sz w:val="20"/>
          <w:szCs w:val="20"/>
        </w:rPr>
        <w:t>.</w:t>
      </w:r>
      <w:r w:rsidR="004F0044">
        <w:rPr>
          <w:rFonts w:ascii="Arial" w:hAnsi="Arial" w:cs="Arial"/>
          <w:sz w:val="20"/>
          <w:szCs w:val="20"/>
        </w:rPr>
        <w:t xml:space="preserve"> </w:t>
      </w:r>
      <w:r w:rsidR="00A529EB" w:rsidRPr="008F2627">
        <w:rPr>
          <w:rFonts w:ascii="Arial" w:hAnsi="Arial" w:cs="Arial"/>
          <w:sz w:val="20"/>
          <w:szCs w:val="20"/>
        </w:rPr>
        <w:t xml:space="preserve">Unless the termination criterion is satisfied, the new center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t+1</m:t>
            </m:r>
          </m:sup>
        </m:sSup>
      </m:oMath>
      <w:r w:rsidR="00A529EB" w:rsidRPr="008F2627">
        <w:rPr>
          <w:rFonts w:ascii="Arial" w:hAnsi="Arial" w:cs="Arial"/>
          <w:sz w:val="20"/>
          <w:szCs w:val="20"/>
        </w:rPr>
        <w:t xml:space="preserve"> is computed by </w:t>
      </w:r>
      <w:r>
        <w:rPr>
          <w:rFonts w:ascii="Arial" w:hAnsi="Arial" w:cs="Arial"/>
          <w:sz w:val="20"/>
          <w:szCs w:val="20"/>
        </w:rPr>
        <w:t>moving</w:t>
      </w:r>
      <w:r w:rsidR="00A529EB" w:rsidRPr="008F2627">
        <w:rPr>
          <w:rFonts w:ascii="Arial" w:hAnsi="Arial" w:cs="Arial"/>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oMath>
      <w:r w:rsidR="00A529EB" w:rsidRPr="008F2627">
        <w:rPr>
          <w:rFonts w:ascii="Arial" w:hAnsi="Arial" w:cs="Arial"/>
          <w:sz w:val="20"/>
          <w:szCs w:val="20"/>
        </w:rPr>
        <w:t xml:space="preserve"> toward the furthest point </w:t>
      </w:r>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κ</m:t>
            </m:r>
          </m:sub>
        </m:sSub>
      </m:oMath>
      <w:r w:rsidR="00A529EB" w:rsidRPr="008F2627">
        <w:rPr>
          <w:rFonts w:ascii="Arial" w:hAnsi="Arial" w:cs="Arial"/>
          <w:sz w:val="20"/>
          <w:szCs w:val="20"/>
        </w:rPr>
        <w:t xml:space="preserve">, which is </w:t>
      </w:r>
      <w:r>
        <w:rPr>
          <w:rFonts w:ascii="Arial" w:hAnsi="Arial" w:cs="Arial"/>
          <w:sz w:val="20"/>
          <w:szCs w:val="20"/>
        </w:rPr>
        <w:t xml:space="preserve">then </w:t>
      </w:r>
      <w:r w:rsidR="00A529EB" w:rsidRPr="008F2627">
        <w:rPr>
          <w:rFonts w:ascii="Arial" w:hAnsi="Arial" w:cs="Arial"/>
          <w:sz w:val="20"/>
          <w:szCs w:val="20"/>
        </w:rPr>
        <w:t xml:space="preserve">added to the working core set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t+1</m:t>
            </m:r>
          </m:sup>
        </m:sSup>
      </m:oMath>
      <w:r>
        <w:rPr>
          <w:rFonts w:ascii="Arial" w:hAnsi="Arial" w:cs="Arial"/>
          <w:sz w:val="20"/>
          <w:szCs w:val="20"/>
        </w:rPr>
        <w:t xml:space="preserve">.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t+1</m:t>
            </m:r>
          </m:sup>
        </m:sSup>
      </m:oMath>
      <w:r w:rsidR="00A529EB" w:rsidRPr="008F2627">
        <w:rPr>
          <w:rFonts w:ascii="Arial" w:hAnsi="Arial" w:cs="Arial"/>
          <w:sz w:val="20"/>
          <w:szCs w:val="20"/>
        </w:rPr>
        <w:t xml:space="preserve"> is updated accordingly to ensure that dual feasibility is maintained. The algorithm continues </w:t>
      </w:r>
      <w:r w:rsidRPr="00914DDE">
        <w:rPr>
          <w:rFonts w:ascii="Arial" w:hAnsi="Arial" w:cs="Arial"/>
          <w:sz w:val="20"/>
          <w:szCs w:val="20"/>
        </w:rPr>
        <w:t>iteratively</w:t>
      </w:r>
      <w:r>
        <w:rPr>
          <w:rFonts w:ascii="Arial" w:hAnsi="Arial" w:cs="Arial"/>
          <w:sz w:val="20"/>
          <w:szCs w:val="20"/>
        </w:rPr>
        <w:t>,</w:t>
      </w:r>
      <w:r w:rsidR="00A529EB" w:rsidRPr="008F2627">
        <w:rPr>
          <w:rFonts w:ascii="Arial" w:hAnsi="Arial" w:cs="Arial"/>
          <w:sz w:val="20"/>
          <w:szCs w:val="20"/>
        </w:rPr>
        <w:t xml:space="preserve"> computing a new trial ball corresponding to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t+1</m:t>
            </m:r>
          </m:sup>
        </m:sSup>
      </m:oMath>
      <w:r w:rsidR="00A529EB" w:rsidRPr="008F2627">
        <w:rPr>
          <w:rFonts w:ascii="Arial" w:hAnsi="Arial" w:cs="Arial"/>
          <w:sz w:val="20"/>
          <w:szCs w:val="20"/>
        </w:rPr>
        <w:t>.</w:t>
      </w:r>
    </w:p>
    <w:p w14:paraId="76676FB9" w14:textId="35BDA68F" w:rsidR="00A529EB" w:rsidRPr="008F2627" w:rsidRDefault="00A529EB" w:rsidP="004F0044">
      <w:pPr>
        <w:spacing w:after="80"/>
        <w:ind w:firstLine="360"/>
        <w:jc w:val="both"/>
        <w:rPr>
          <w:rFonts w:ascii="Arial" w:hAnsi="Arial" w:cs="Arial"/>
          <w:sz w:val="20"/>
          <w:szCs w:val="20"/>
        </w:rPr>
      </w:pPr>
      <w:r w:rsidRPr="008F2627">
        <w:rPr>
          <w:rFonts w:ascii="Arial" w:hAnsi="Arial" w:cs="Arial"/>
          <w:sz w:val="20"/>
          <w:szCs w:val="20"/>
        </w:rPr>
        <w:t>At each iteration</w:t>
      </w:r>
      <w:r w:rsidR="004F0044">
        <w:rPr>
          <w:rFonts w:ascii="Arial" w:hAnsi="Arial" w:cs="Arial"/>
          <w:sz w:val="20"/>
          <w:szCs w:val="20"/>
        </w:rPr>
        <w:t xml:space="preserve"> of Algorithm 3</w:t>
      </w:r>
      <w:r w:rsidRPr="008F2627">
        <w:rPr>
          <w:rFonts w:ascii="Arial" w:hAnsi="Arial" w:cs="Arial"/>
          <w:sz w:val="20"/>
          <w:szCs w:val="20"/>
        </w:rPr>
        <w:t xml:space="preserve">, the quadratic objective function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r>
              <m:rPr>
                <m:sty m:val="bi"/>
              </m:rPr>
              <w:rPr>
                <w:rFonts w:ascii="Cambria Math" w:eastAsiaTheme="minorEastAsia" w:hAnsi="Cambria Math" w:cs="Arial"/>
                <w:sz w:val="20"/>
                <w:szCs w:val="20"/>
              </w:rPr>
              <m:t>u</m:t>
            </m:r>
          </m:e>
        </m:d>
      </m:oMath>
      <w:r w:rsidRPr="008F2627">
        <w:rPr>
          <w:rFonts w:ascii="Arial" w:hAnsi="Arial" w:cs="Arial"/>
          <w:sz w:val="20"/>
          <w:szCs w:val="20"/>
        </w:rPr>
        <w:t xml:space="preserve"> of (</w:t>
      </w:r>
      <w:r w:rsidR="00E62C42" w:rsidRPr="008F2627">
        <w:rPr>
          <w:rFonts w:ascii="Arial" w:hAnsi="Arial" w:cs="Arial"/>
          <w:sz w:val="20"/>
          <w:szCs w:val="20"/>
        </w:rPr>
        <w:t>TODO</w:t>
      </w:r>
      <w:r w:rsidRPr="008F2627">
        <w:rPr>
          <w:rFonts w:ascii="Arial" w:hAnsi="Arial" w:cs="Arial"/>
          <w:sz w:val="20"/>
          <w:szCs w:val="20"/>
        </w:rPr>
        <w:t xml:space="preserve">) is linearized at the current feasible solution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oMath>
      <w:r w:rsidRPr="008F2627">
        <w:rPr>
          <w:rFonts w:ascii="Arial" w:hAnsi="Arial" w:cs="Arial"/>
          <w:sz w:val="20"/>
          <w:szCs w:val="20"/>
        </w:rPr>
        <w:t>. Since the feasible region of (</w:t>
      </w:r>
      <w:r w:rsidR="00E62C42" w:rsidRPr="008F2627">
        <w:rPr>
          <w:rFonts w:ascii="Arial" w:hAnsi="Arial" w:cs="Arial"/>
          <w:sz w:val="20"/>
          <w:szCs w:val="20"/>
        </w:rPr>
        <w:t>TODO</w:t>
      </w:r>
      <w:r w:rsidRPr="008F2627">
        <w:rPr>
          <w:rFonts w:ascii="Arial" w:hAnsi="Arial" w:cs="Arial"/>
          <w:sz w:val="20"/>
          <w:szCs w:val="20"/>
        </w:rPr>
        <w:t xml:space="preserve">) is the unit simplex, the unit vector </w:t>
      </w:r>
      <m:oMath>
        <m:sSub>
          <m:sSubPr>
            <m:ctrlPr>
              <w:rPr>
                <w:rFonts w:ascii="Cambria Math" w:hAnsi="Cambria Math" w:cs="Arial"/>
                <w:b/>
                <w:bCs/>
                <w:i/>
                <w:sz w:val="20"/>
                <w:szCs w:val="20"/>
              </w:rPr>
            </m:ctrlPr>
          </m:sSubPr>
          <m:e>
            <m:r>
              <m:rPr>
                <m:sty m:val="bi"/>
              </m:rPr>
              <w:rPr>
                <w:rFonts w:ascii="Cambria Math" w:hAnsi="Cambria Math" w:cs="Arial"/>
                <w:sz w:val="20"/>
                <w:szCs w:val="20"/>
              </w:rPr>
              <m:t>e</m:t>
            </m:r>
          </m:e>
          <m:sub>
            <m:r>
              <w:rPr>
                <w:rFonts w:ascii="Cambria Math" w:hAnsi="Cambria Math" w:cs="Arial"/>
                <w:sz w:val="20"/>
                <w:szCs w:val="20"/>
              </w:rPr>
              <m:t>κ</m:t>
            </m:r>
          </m:sub>
        </m:sSub>
      </m:oMath>
      <w:r w:rsidRPr="008F2627">
        <w:rPr>
          <w:rFonts w:ascii="Arial" w:hAnsi="Arial" w:cs="Arial"/>
          <w:sz w:val="20"/>
          <w:szCs w:val="20"/>
        </w:rPr>
        <w:t xml:space="preserve">, where </w:t>
      </w:r>
      <m:oMath>
        <m:r>
          <w:rPr>
            <w:rFonts w:ascii="Cambria Math" w:hAnsi="Cambria Math" w:cs="Arial"/>
            <w:sz w:val="20"/>
            <w:szCs w:val="20"/>
          </w:rPr>
          <m:t>κ</m:t>
        </m:r>
      </m:oMath>
      <w:r w:rsidRPr="008F2627">
        <w:rPr>
          <w:rFonts w:ascii="Arial" w:hAnsi="Arial" w:cs="Arial"/>
          <w:sz w:val="20"/>
          <w:szCs w:val="20"/>
        </w:rPr>
        <w:t xml:space="preserve"> is the index of the furthest point in </w:t>
      </w:r>
      <m:oMath>
        <m:r>
          <m:rPr>
            <m:scr m:val="script"/>
            <m:sty m:val="bi"/>
          </m:rPr>
          <w:rPr>
            <w:rFonts w:ascii="Cambria Math" w:hAnsi="Cambria Math" w:cs="Arial"/>
            <w:sz w:val="20"/>
            <w:szCs w:val="20"/>
          </w:rPr>
          <m:t>A</m:t>
        </m:r>
      </m:oMath>
      <w:r w:rsidRPr="008F2627">
        <w:rPr>
          <w:rFonts w:ascii="Arial" w:hAnsi="Arial" w:cs="Arial"/>
          <w:sz w:val="20"/>
          <w:szCs w:val="20"/>
        </w:rPr>
        <w:t xml:space="preserve"> from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oMath>
      <w:r w:rsidRPr="008F2627">
        <w:rPr>
          <w:rFonts w:ascii="Arial" w:hAnsi="Arial" w:cs="Arial"/>
          <w:sz w:val="20"/>
          <w:szCs w:val="20"/>
        </w:rPr>
        <w:t>, solves the linearized subproblem. It is easy to verify that</w:t>
      </w:r>
      <w:r w:rsidR="00E62C42" w:rsidRPr="008F2627">
        <w:rPr>
          <w:rFonts w:ascii="Arial" w:hAnsi="Arial" w:cs="Arial"/>
          <w:sz w:val="20"/>
          <w:szCs w:val="20"/>
        </w:rPr>
        <w:t>:</w:t>
      </w:r>
    </w:p>
    <w:p w14:paraId="3A17E44D" w14:textId="1F18B993" w:rsidR="00E62C42" w:rsidRPr="008F2627" w:rsidRDefault="00000000" w:rsidP="006F2623">
      <w:pPr>
        <w:spacing w:after="80"/>
        <w:jc w:val="both"/>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α</m:t>
              </m:r>
            </m:e>
            <m:sup>
              <m:r>
                <w:rPr>
                  <w:rFonts w:ascii="Cambria Math" w:hAnsi="Cambria Math" w:cs="Arial"/>
                  <w:sz w:val="20"/>
                  <w:szCs w:val="20"/>
                </w:rPr>
                <m:t>t</m:t>
              </m:r>
            </m:sup>
          </m:sSup>
          <m:r>
            <w:rPr>
              <w:rFonts w:ascii="Cambria Math" w:hAnsi="Cambria Math" w:cs="Arial"/>
              <w:sz w:val="20"/>
              <w:szCs w:val="20"/>
            </w:rPr>
            <m:t>=</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argmax</m:t>
                  </m:r>
                </m:e>
                <m:lim>
                  <m:r>
                    <w:rPr>
                      <w:rFonts w:ascii="Cambria Math" w:hAnsi="Cambria Math" w:cs="Arial"/>
                      <w:sz w:val="20"/>
                      <w:szCs w:val="20"/>
                    </w:rPr>
                    <m:t>α∈[0,1]</m:t>
                  </m:r>
                </m:lim>
              </m:limLow>
            </m:fName>
            <m:e>
              <m:r>
                <m:rPr>
                  <m:sty m:val="p"/>
                </m:rPr>
                <w:rPr>
                  <w:rFonts w:ascii="Cambria Math" w:hAnsi="Cambria Math" w:cs="Arial"/>
                  <w:sz w:val="20"/>
                  <w:szCs w:val="20"/>
                </w:rPr>
                <m:t>Φ</m:t>
              </m:r>
              <m:d>
                <m:dPr>
                  <m:ctrlPr>
                    <w:rPr>
                      <w:rFonts w:ascii="Cambria Math" w:hAnsi="Cambria Math" w:cs="Arial"/>
                      <w:i/>
                      <w:sz w:val="20"/>
                      <w:szCs w:val="20"/>
                    </w:rPr>
                  </m:ctrlPr>
                </m:dPr>
                <m:e>
                  <m:d>
                    <m:dPr>
                      <m:ctrlPr>
                        <w:rPr>
                          <w:rFonts w:ascii="Cambria Math" w:hAnsi="Cambria Math" w:cs="Arial"/>
                          <w:i/>
                          <w:sz w:val="20"/>
                          <w:szCs w:val="20"/>
                        </w:rPr>
                      </m:ctrlPr>
                    </m:dPr>
                    <m:e>
                      <m:r>
                        <w:rPr>
                          <w:rFonts w:ascii="Cambria Math" w:hAnsi="Cambria Math" w:cs="Arial"/>
                          <w:sz w:val="20"/>
                          <w:szCs w:val="20"/>
                        </w:rPr>
                        <m:t>1-α</m:t>
                      </m:r>
                    </m:e>
                  </m:d>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r>
                    <w:rPr>
                      <w:rFonts w:ascii="Cambria Math" w:hAnsi="Cambria Math" w:cs="Arial"/>
                      <w:sz w:val="20"/>
                      <w:szCs w:val="20"/>
                    </w:rPr>
                    <m:t>+α</m:t>
                  </m:r>
                  <m:sSub>
                    <m:sSubPr>
                      <m:ctrlPr>
                        <w:rPr>
                          <w:rFonts w:ascii="Cambria Math" w:hAnsi="Cambria Math" w:cs="Arial"/>
                          <w:b/>
                          <w:bCs/>
                          <w:i/>
                          <w:sz w:val="20"/>
                          <w:szCs w:val="20"/>
                        </w:rPr>
                      </m:ctrlPr>
                    </m:sSubPr>
                    <m:e>
                      <m:r>
                        <m:rPr>
                          <m:sty m:val="bi"/>
                        </m:rPr>
                        <w:rPr>
                          <w:rFonts w:ascii="Cambria Math" w:hAnsi="Cambria Math" w:cs="Arial"/>
                          <w:sz w:val="20"/>
                          <w:szCs w:val="20"/>
                        </w:rPr>
                        <m:t>e</m:t>
                      </m:r>
                    </m:e>
                    <m:sub>
                      <m:r>
                        <m:rPr>
                          <m:sty m:val="bi"/>
                        </m:rPr>
                        <w:rPr>
                          <w:rFonts w:ascii="Cambria Math" w:hAnsi="Cambria Math" w:cs="Arial"/>
                          <w:sz w:val="20"/>
                          <w:szCs w:val="20"/>
                        </w:rPr>
                        <m:t>κ</m:t>
                      </m:r>
                    </m:sub>
                  </m:sSub>
                </m:e>
              </m:d>
            </m:e>
          </m:func>
        </m:oMath>
      </m:oMathPara>
    </w:p>
    <w:p w14:paraId="0F5B5AC1" w14:textId="590299F5" w:rsidR="00236C86" w:rsidRDefault="00A529EB" w:rsidP="00236C86">
      <w:pPr>
        <w:spacing w:after="80"/>
        <w:ind w:firstLine="720"/>
        <w:jc w:val="both"/>
        <w:rPr>
          <w:rFonts w:ascii="Arial" w:hAnsi="Arial" w:cs="Arial"/>
          <w:sz w:val="20"/>
          <w:szCs w:val="20"/>
        </w:rPr>
      </w:pPr>
      <w:r w:rsidRPr="008F2627">
        <w:rPr>
          <w:rFonts w:ascii="Arial" w:hAnsi="Arial" w:cs="Arial"/>
          <w:sz w:val="20"/>
          <w:szCs w:val="20"/>
        </w:rPr>
        <w:t xml:space="preserve">We remark that Algorithm 3 uses only the first-order approximation to the objective function </w:t>
      </w:r>
      <m:oMath>
        <m:r>
          <m:rPr>
            <m:sty m:val="p"/>
          </m:rPr>
          <w:rPr>
            <w:rFonts w:ascii="Cambria Math" w:hAnsi="Cambria Math" w:cs="Arial"/>
            <w:sz w:val="20"/>
            <w:szCs w:val="20"/>
          </w:rPr>
          <m:t>Φ</m:t>
        </m:r>
      </m:oMath>
      <w:r w:rsidRPr="008F2627">
        <w:rPr>
          <w:rFonts w:ascii="Arial" w:hAnsi="Arial" w:cs="Arial"/>
          <w:sz w:val="20"/>
          <w:szCs w:val="20"/>
        </w:rPr>
        <w:t xml:space="preserve">. As such, each iteration is fairly cheap, but the number of iterations is usually significantly higher than other algorithms that use second-order information such as interior-point methods. However, such general-purpose algorithms become computationally infeasible for larger problems, since each iteration is usually much more expensive. </w:t>
      </w:r>
    </w:p>
    <w:p w14:paraId="50FA2E2F" w14:textId="77777777" w:rsidR="007F7167" w:rsidRDefault="007F7167" w:rsidP="007F7167">
      <w:pPr>
        <w:spacing w:after="80"/>
        <w:ind w:firstLine="720"/>
        <w:rPr>
          <w:rFonts w:ascii="Arial" w:hAnsi="Arial" w:cs="Arial"/>
          <w:sz w:val="20"/>
          <w:szCs w:val="20"/>
        </w:rPr>
      </w:pPr>
      <w:r w:rsidRPr="004F0044">
        <w:rPr>
          <w:rFonts w:ascii="Arial" w:hAnsi="Arial" w:cs="Arial"/>
          <w:sz w:val="20"/>
          <w:szCs w:val="20"/>
        </w:rPr>
        <w:t xml:space="preserve">Lemma 3.1.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oMath>
      <w:r w:rsidRPr="004F0044">
        <w:rPr>
          <w:rFonts w:ascii="Arial" w:hAnsi="Arial" w:cs="Arial"/>
          <w:sz w:val="20"/>
          <w:szCs w:val="20"/>
        </w:rPr>
        <w:t xml:space="preserve"> </w:t>
      </w:r>
      <m:oMath>
        <m:r>
          <w:rPr>
            <w:rFonts w:ascii="Cambria Math" w:hAnsi="Cambria Math" w:cs="Arial"/>
            <w:sz w:val="20"/>
            <w:szCs w:val="20"/>
          </w:rPr>
          <m:t xml:space="preserve">∈ </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Pr="004F0044">
        <w:rPr>
          <w:rFonts w:ascii="Arial" w:hAnsi="Arial" w:cs="Arial"/>
          <w:sz w:val="20"/>
          <w:szCs w:val="20"/>
        </w:rPr>
        <w:t xml:space="preserve"> satisfies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t</m:t>
            </m:r>
          </m:sup>
        </m:sSup>
        <m:r>
          <w:rPr>
            <w:rFonts w:ascii="Cambria Math" w:eastAsiaTheme="minorEastAsia" w:hAnsi="Cambria Math" w:cs="Arial"/>
            <w:sz w:val="20"/>
            <w:szCs w:val="20"/>
          </w:rPr>
          <m:t>←</m:t>
        </m:r>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r>
          <m:rPr>
            <m:sty m:val="bi"/>
          </m:rPr>
          <w:rPr>
            <w:rFonts w:ascii="Cambria Math" w:eastAsiaTheme="minorEastAsia" w:hAnsi="Cambria Math" w:cs="Arial"/>
            <w:sz w:val="20"/>
            <w:szCs w:val="20"/>
          </w:rPr>
          <m:t>≥</m:t>
        </m:r>
        <m:box>
          <m:boxPr>
            <m:ctrlPr>
              <w:rPr>
                <w:rFonts w:ascii="Cambria Math" w:eastAsiaTheme="minorEastAsia" w:hAnsi="Cambria Math" w:cs="Arial"/>
                <w:b/>
                <w:bCs/>
                <w:i/>
                <w:sz w:val="20"/>
                <w:szCs w:val="20"/>
              </w:rPr>
            </m:ctrlPr>
          </m:boxPr>
          <m:e>
            <m:argPr>
              <m:argSz m:val="-1"/>
            </m:argPr>
            <m:f>
              <m:fPr>
                <m:ctrlPr>
                  <w:rPr>
                    <w:rFonts w:ascii="Cambria Math" w:eastAsiaTheme="minorEastAsia" w:hAnsi="Cambria Math" w:cs="Arial"/>
                    <w:b/>
                    <w:bCs/>
                    <w:i/>
                    <w:sz w:val="20"/>
                    <w:szCs w:val="20"/>
                  </w:rPr>
                </m:ctrlPr>
              </m:fPr>
              <m:num>
                <m:r>
                  <m:rPr>
                    <m:sty m:val="bi"/>
                  </m:rPr>
                  <w:rPr>
                    <w:rFonts w:ascii="Cambria Math" w:eastAsiaTheme="minorEastAsia" w:hAnsi="Cambria Math" w:cs="Arial"/>
                    <w:sz w:val="20"/>
                    <w:szCs w:val="20"/>
                  </w:rPr>
                  <m:t>1</m:t>
                </m:r>
              </m:num>
              <m:den>
                <m:r>
                  <m:rPr>
                    <m:sty m:val="bi"/>
                  </m:rPr>
                  <w:rPr>
                    <w:rFonts w:ascii="Cambria Math" w:eastAsiaTheme="minorEastAsia" w:hAnsi="Cambria Math" w:cs="Arial"/>
                    <w:sz w:val="20"/>
                    <w:szCs w:val="20"/>
                  </w:rPr>
                  <m:t>3</m:t>
                </m:r>
              </m:den>
            </m:f>
          </m:e>
        </m:box>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m:t>
                </m:r>
              </m:sup>
            </m:sSup>
          </m:e>
        </m:d>
        <m:r>
          <m:rPr>
            <m:sty m:val="bi"/>
          </m:rPr>
          <w:rPr>
            <w:rFonts w:ascii="Cambria Math" w:eastAsiaTheme="minorEastAsia" w:hAnsi="Cambria Math" w:cs="Arial"/>
            <w:sz w:val="20"/>
            <w:szCs w:val="20"/>
          </w:rPr>
          <m:t>=</m:t>
        </m:r>
        <m:box>
          <m:boxPr>
            <m:ctrlPr>
              <w:rPr>
                <w:rFonts w:ascii="Cambria Math" w:eastAsiaTheme="minorEastAsia" w:hAnsi="Cambria Math" w:cs="Arial"/>
                <w:b/>
                <w:bCs/>
                <w:i/>
                <w:sz w:val="20"/>
                <w:szCs w:val="20"/>
              </w:rPr>
            </m:ctrlPr>
          </m:boxPr>
          <m:e>
            <m:argPr>
              <m:argSz m:val="-1"/>
            </m:argPr>
            <m:f>
              <m:fPr>
                <m:ctrlPr>
                  <w:rPr>
                    <w:rFonts w:ascii="Cambria Math" w:eastAsiaTheme="minorEastAsia" w:hAnsi="Cambria Math" w:cs="Arial"/>
                    <w:b/>
                    <w:bCs/>
                    <w:i/>
                    <w:sz w:val="20"/>
                    <w:szCs w:val="20"/>
                  </w:rPr>
                </m:ctrlPr>
              </m:fPr>
              <m:num>
                <m:r>
                  <m:rPr>
                    <m:sty m:val="bi"/>
                  </m:rPr>
                  <w:rPr>
                    <w:rFonts w:ascii="Cambria Math" w:eastAsiaTheme="minorEastAsia" w:hAnsi="Cambria Math" w:cs="Arial"/>
                    <w:sz w:val="20"/>
                    <w:szCs w:val="20"/>
                  </w:rPr>
                  <m:t>1</m:t>
                </m:r>
              </m:num>
              <m:den>
                <m:r>
                  <m:rPr>
                    <m:sty m:val="bi"/>
                  </m:rPr>
                  <w:rPr>
                    <w:rFonts w:ascii="Cambria Math" w:eastAsiaTheme="minorEastAsia" w:hAnsi="Cambria Math" w:cs="Arial"/>
                    <w:sz w:val="20"/>
                    <w:szCs w:val="20"/>
                  </w:rPr>
                  <m:t>3</m:t>
                </m:r>
              </m:den>
            </m:f>
          </m:e>
        </m:box>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m:t>
            </m:r>
          </m:sup>
        </m:sSup>
      </m:oMath>
      <w:r w:rsidRPr="004F0044">
        <w:rPr>
          <w:rFonts w:ascii="Arial" w:eastAsiaTheme="minorEastAsia" w:hAnsi="Arial" w:cs="Arial"/>
          <w:sz w:val="20"/>
          <w:szCs w:val="20"/>
        </w:rPr>
        <w:t>, where</w:t>
      </w:r>
      <w:r w:rsidRPr="004F0044">
        <w:rPr>
          <w:rFonts w:ascii="Arial" w:eastAsiaTheme="minorEastAsia" w:hAnsi="Arial" w:cs="Arial"/>
          <w:b/>
          <w:bCs/>
          <w:sz w:val="20"/>
          <w:szCs w:val="20"/>
        </w:rPr>
        <w:t xml:space="preserve"> </w:t>
      </w:r>
      <m:oMath>
        <m:sSup>
          <m:sSupPr>
            <m:ctrlPr>
              <w:rPr>
                <w:rFonts w:ascii="Cambria Math" w:hAnsi="Cambria Math" w:cs="Arial"/>
                <w:b/>
                <w:bCs/>
                <w:i/>
                <w:sz w:val="20"/>
                <w:szCs w:val="20"/>
              </w:rPr>
            </m:ctrlPr>
          </m:sSupPr>
          <m:e>
            <m:r>
              <m:rPr>
                <m:sty m:val="bi"/>
              </m:rPr>
              <w:rPr>
                <w:rFonts w:ascii="Cambria Math" w:hAnsi="Cambria Math" w:cs="Arial"/>
                <w:sz w:val="20"/>
                <w:szCs w:val="20"/>
              </w:rPr>
              <m:t>u</m:t>
            </m:r>
          </m:e>
          <m:sup>
            <m:r>
              <m:rPr>
                <m:sty m:val="bi"/>
              </m:rPr>
              <w:rPr>
                <w:rFonts w:ascii="Cambria Math" w:hAnsi="Cambria Math" w:cs="Arial"/>
                <w:sz w:val="20"/>
                <w:szCs w:val="20"/>
              </w:rPr>
              <m:t>t</m:t>
            </m:r>
          </m:sup>
        </m:sSup>
      </m:oMath>
      <w:r w:rsidRPr="004F0044">
        <w:rPr>
          <w:rFonts w:ascii="Arial" w:eastAsiaTheme="minorEastAsia" w:hAnsi="Arial" w:cs="Arial"/>
          <w:b/>
          <w:bCs/>
          <w:sz w:val="20"/>
          <w:szCs w:val="20"/>
        </w:rPr>
        <w:t xml:space="preserve"> </w:t>
      </w:r>
      <w:r w:rsidRPr="004F0044">
        <w:rPr>
          <w:rFonts w:ascii="Arial" w:eastAsiaTheme="minorEastAsia" w:hAnsi="Arial" w:cs="Arial"/>
          <w:sz w:val="20"/>
          <w:szCs w:val="20"/>
        </w:rPr>
        <w:t>and</w:t>
      </w:r>
      <w:r w:rsidRPr="004F0044">
        <w:rPr>
          <w:rFonts w:ascii="Arial" w:eastAsiaTheme="minorEastAsia" w:hAnsi="Arial" w:cs="Arial"/>
          <w:b/>
          <w:bCs/>
          <w:sz w:val="20"/>
          <w:szCs w:val="20"/>
        </w:rPr>
        <w:t xml:space="preserve">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γ</m:t>
            </m:r>
          </m:e>
          <m:sup>
            <m:r>
              <w:rPr>
                <w:rFonts w:ascii="Cambria Math" w:eastAsiaTheme="minorEastAsia" w:hAnsi="Cambria Math" w:cs="Arial"/>
                <w:sz w:val="20"/>
                <w:szCs w:val="20"/>
              </w:rPr>
              <m:t>*</m:t>
            </m:r>
          </m:sup>
        </m:sSup>
      </m:oMath>
      <w:r w:rsidRPr="004F0044">
        <w:rPr>
          <w:rFonts w:ascii="Arial" w:eastAsiaTheme="minorEastAsia" w:hAnsi="Arial" w:cs="Arial"/>
          <w:sz w:val="20"/>
          <w:szCs w:val="20"/>
        </w:rPr>
        <w:t xml:space="preserve"> are</w:t>
      </w:r>
      <w:r w:rsidRPr="004F0044">
        <w:rPr>
          <w:rFonts w:ascii="Arial" w:hAnsi="Arial" w:cs="Arial"/>
          <w:sz w:val="20"/>
          <w:szCs w:val="20"/>
        </w:rPr>
        <w:t xml:space="preserve"> the optimal solution and the optimal value of (TODO), respectively. Furthermore, </w:t>
      </w:r>
      <m:oMath>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0</m:t>
            </m:r>
          </m:sup>
        </m:sSup>
        <m:r>
          <w:rPr>
            <w:rFonts w:ascii="Cambria Math" w:hAnsi="Cambria Math" w:cs="Arial"/>
            <w:sz w:val="20"/>
            <w:szCs w:val="20"/>
          </w:rPr>
          <m:t>≤8</m:t>
        </m:r>
      </m:oMath>
      <w:r w:rsidRPr="004F0044">
        <w:rPr>
          <w:rFonts w:ascii="Arial" w:hAnsi="Arial" w:cs="Arial"/>
          <w:sz w:val="20"/>
          <w:szCs w:val="20"/>
        </w:rPr>
        <w:t>.</w:t>
      </w:r>
    </w:p>
    <w:p w14:paraId="28CAB464" w14:textId="77777777" w:rsidR="007F7167" w:rsidRDefault="007F7167" w:rsidP="007F7167">
      <w:pPr>
        <w:spacing w:after="80"/>
        <w:ind w:firstLine="720"/>
        <w:rPr>
          <w:rFonts w:ascii="Arial" w:eastAsiaTheme="minorEastAsia" w:hAnsi="Arial" w:cs="Arial"/>
          <w:sz w:val="20"/>
          <w:szCs w:val="20"/>
        </w:rPr>
      </w:pPr>
      <w:r>
        <w:rPr>
          <w:rFonts w:ascii="Arial" w:hAnsi="Arial" w:cs="Arial"/>
          <w:sz w:val="20"/>
          <w:szCs w:val="20"/>
        </w:rPr>
        <w:t xml:space="preserve">Lemma 3.2: For each </w:t>
      </w:r>
      <m:oMath>
        <m:r>
          <w:rPr>
            <w:rFonts w:ascii="Cambria Math" w:hAnsi="Cambria Math" w:cs="Arial"/>
            <w:sz w:val="20"/>
            <w:szCs w:val="20"/>
          </w:rPr>
          <m:t>t=0,1,…</m:t>
        </m:r>
      </m:oMath>
      <w:r>
        <w:rPr>
          <w:rFonts w:ascii="Arial" w:eastAsiaTheme="minorEastAsia" w:hAnsi="Arial" w:cs="Arial"/>
          <w:sz w:val="20"/>
          <w:szCs w:val="20"/>
        </w:rPr>
        <w:t xml:space="preserve"> the following relationship is satisfied:</w:t>
      </w:r>
    </w:p>
    <w:p w14:paraId="53D9435D" w14:textId="15AF952A" w:rsidR="007F7167" w:rsidRPr="00236C86" w:rsidRDefault="007F7167" w:rsidP="007F7167">
      <w:pPr>
        <w:spacing w:after="80"/>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γ</m:t>
              </m:r>
            </m:e>
            <m:sup>
              <m:r>
                <w:rPr>
                  <w:rFonts w:ascii="Cambria Math" w:hAnsi="Cambria Math" w:cs="Arial"/>
                  <w:sz w:val="20"/>
                  <w:szCs w:val="20"/>
                </w:rPr>
                <m:t>t</m:t>
              </m:r>
            </m:sup>
          </m:sSup>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γ</m:t>
              </m:r>
            </m:e>
            <m:sup>
              <m:r>
                <w:rPr>
                  <w:rFonts w:ascii="Cambria Math" w:hAnsi="Cambria Math" w:cs="Arial"/>
                  <w:sz w:val="20"/>
                  <w:szCs w:val="20"/>
                </w:rPr>
                <m:t>t-1</m:t>
              </m:r>
            </m:sup>
          </m:sSup>
          <m:d>
            <m:dPr>
              <m:ctrlPr>
                <w:rPr>
                  <w:rFonts w:ascii="Cambria Math" w:hAnsi="Cambria Math" w:cs="Arial"/>
                  <w:i/>
                  <w:sz w:val="20"/>
                  <w:szCs w:val="20"/>
                </w:rPr>
              </m:ctrlPr>
            </m:dPr>
            <m:e>
              <m:r>
                <w:rPr>
                  <w:rFonts w:ascii="Cambria Math" w:hAnsi="Cambria Math" w:cs="Arial"/>
                  <w:sz w:val="20"/>
                  <w:szCs w:val="20"/>
                </w:rPr>
                <m:t>1+</m:t>
              </m:r>
              <m:f>
                <m:fPr>
                  <m:ctrlPr>
                    <w:rPr>
                      <w:rFonts w:ascii="Cambria Math" w:hAnsi="Cambria Math" w:cs="Arial"/>
                      <w:i/>
                      <w:sz w:val="20"/>
                      <w:szCs w:val="20"/>
                    </w:rPr>
                  </m:ctrlPr>
                </m:fPr>
                <m:num>
                  <m:sSup>
                    <m:sSupPr>
                      <m:ctrlPr>
                        <w:rPr>
                          <w:rFonts w:ascii="Cambria Math" w:hAnsi="Cambria Math" w:cs="Arial"/>
                          <w:i/>
                          <w:sz w:val="20"/>
                          <w:szCs w:val="20"/>
                        </w:rPr>
                      </m:ctrlPr>
                    </m:sSupPr>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k-1</m:t>
                              </m:r>
                            </m:sup>
                          </m:sSup>
                        </m:e>
                      </m:d>
                    </m:e>
                    <m:sup>
                      <m:r>
                        <w:rPr>
                          <w:rFonts w:ascii="Cambria Math" w:hAnsi="Cambria Math" w:cs="Arial"/>
                          <w:sz w:val="20"/>
                          <w:szCs w:val="20"/>
                        </w:rPr>
                        <m:t>2</m:t>
                      </m:r>
                    </m:sup>
                  </m:sSup>
                </m:num>
                <m:den>
                  <m:r>
                    <w:rPr>
                      <w:rFonts w:ascii="Cambria Math" w:hAnsi="Cambria Math" w:cs="Arial"/>
                      <w:sz w:val="20"/>
                      <w:szCs w:val="20"/>
                    </w:rPr>
                    <m:t>4</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δ</m:t>
                          </m:r>
                        </m:e>
                        <m:sup>
                          <m:r>
                            <w:rPr>
                              <w:rFonts w:ascii="Cambria Math" w:hAnsi="Cambria Math" w:cs="Arial"/>
                              <w:sz w:val="20"/>
                              <w:szCs w:val="20"/>
                            </w:rPr>
                            <m:t>k-1</m:t>
                          </m:r>
                        </m:sup>
                      </m:sSup>
                    </m:e>
                  </m:d>
                </m:den>
              </m:f>
            </m:e>
          </m:d>
        </m:oMath>
      </m:oMathPara>
    </w:p>
    <w:p w14:paraId="7D9FBE8C" w14:textId="7BA73754" w:rsidR="009C6759" w:rsidRPr="008F2627" w:rsidRDefault="009C6759" w:rsidP="007F7167">
      <w:pPr>
        <w:spacing w:after="80"/>
        <w:ind w:firstLine="720"/>
        <w:jc w:val="both"/>
        <w:rPr>
          <w:rFonts w:ascii="Arial" w:hAnsi="Arial" w:cs="Arial"/>
          <w:sz w:val="20"/>
          <w:szCs w:val="20"/>
        </w:rPr>
      </w:pPr>
      <w:r w:rsidRPr="008F2627">
        <w:rPr>
          <w:rFonts w:ascii="Arial" w:hAnsi="Arial" w:cs="Arial"/>
          <w:sz w:val="20"/>
          <w:szCs w:val="20"/>
        </w:rPr>
        <w:t>The main idea</w:t>
      </w:r>
      <w:r w:rsidR="007F7167">
        <w:rPr>
          <w:rFonts w:ascii="Arial" w:hAnsi="Arial" w:cs="Arial"/>
          <w:sz w:val="20"/>
          <w:szCs w:val="20"/>
        </w:rPr>
        <w:t xml:space="preserve"> behind Algorithm 3</w:t>
      </w:r>
      <w:r w:rsidRPr="008F2627">
        <w:rPr>
          <w:rFonts w:ascii="Arial" w:hAnsi="Arial" w:cs="Arial"/>
          <w:sz w:val="20"/>
          <w:szCs w:val="20"/>
        </w:rPr>
        <w:t xml:space="preserve"> is to approximate the given input set using only a carefully selected finite subset of points and then to refine this approximation by adding more points if necessary. This leads to an approximation of the primal formulation with only a finite number of constraints, and this approximation is refined by adding more constraints. In the dual formulation, we therefore start with a finite number of variables and add more variables if necessary.</w:t>
      </w:r>
    </w:p>
    <w:p w14:paraId="54953D8F" w14:textId="149A382C" w:rsidR="009C6759" w:rsidRPr="008F2627" w:rsidRDefault="009C6759" w:rsidP="007F7167">
      <w:pPr>
        <w:spacing w:after="80"/>
        <w:ind w:firstLine="720"/>
        <w:jc w:val="both"/>
        <w:rPr>
          <w:rFonts w:ascii="Arial" w:hAnsi="Arial" w:cs="Arial"/>
          <w:sz w:val="20"/>
          <w:szCs w:val="20"/>
        </w:rPr>
      </w:pPr>
      <w:r w:rsidRPr="008F2627">
        <w:rPr>
          <w:rFonts w:ascii="Arial" w:hAnsi="Arial" w:cs="Arial"/>
          <w:sz w:val="20"/>
          <w:szCs w:val="20"/>
        </w:rPr>
        <w:t xml:space="preserve">The initial working core set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0</m:t>
            </m:r>
          </m:sup>
        </m:sSup>
      </m:oMath>
      <w:r w:rsidRPr="008F2627">
        <w:rPr>
          <w:rFonts w:ascii="Arial" w:hAnsi="Arial" w:cs="Arial"/>
          <w:sz w:val="20"/>
          <w:szCs w:val="20"/>
        </w:rPr>
        <w:t xml:space="preserve"> provides the first approximation to the given input set with only two points. Let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0</m:t>
                </m:r>
              </m:sup>
            </m:sSup>
          </m:e>
        </m:d>
      </m:oMath>
      <w:r w:rsidR="007F7167" w:rsidRPr="008F2627">
        <w:rPr>
          <w:rFonts w:ascii="Arial" w:hAnsi="Arial" w:cs="Arial"/>
          <w:sz w:val="20"/>
          <w:szCs w:val="20"/>
        </w:rPr>
        <w:t xml:space="preserve"> </w:t>
      </w:r>
      <w:r w:rsidRPr="008F2627">
        <w:rPr>
          <w:rFonts w:ascii="Arial" w:hAnsi="Arial" w:cs="Arial"/>
          <w:sz w:val="20"/>
          <w:szCs w:val="20"/>
        </w:rPr>
        <w:t xml:space="preserve">denote the objective function of the dual formulation of the minimum enclosing ball problem for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0</m:t>
            </m:r>
          </m:sup>
        </m:sSup>
        <m:r>
          <m:rPr>
            <m:sty m:val="bi"/>
          </m:rPr>
          <w:rPr>
            <w:rFonts w:ascii="Cambria Math" w:eastAsiaTheme="minorEastAsia" w:hAnsi="Cambria Math" w:cs="Arial"/>
            <w:sz w:val="20"/>
            <w:szCs w:val="20"/>
          </w:rPr>
          <m:t>,</m:t>
        </m:r>
      </m:oMath>
      <w:r w:rsidRPr="008F2627">
        <w:rPr>
          <w:rFonts w:ascii="Arial" w:hAnsi="Arial" w:cs="Arial"/>
          <w:sz w:val="20"/>
          <w:szCs w:val="20"/>
        </w:rPr>
        <w:t xml:space="preserve"> and let </w:t>
      </w:r>
      <m:oMath>
        <m:sSup>
          <m:sSupPr>
            <m:ctrlPr>
              <w:rPr>
                <w:rFonts w:ascii="Cambria Math" w:hAnsi="Cambria Math" w:cs="Arial"/>
                <w:i/>
                <w:sz w:val="20"/>
                <w:szCs w:val="20"/>
              </w:rPr>
            </m:ctrlPr>
          </m:sSupPr>
          <m:e>
            <m:r>
              <w:rPr>
                <w:rFonts w:ascii="Cambria Math" w:hAnsi="Cambria Math" w:cs="Arial"/>
                <w:sz w:val="20"/>
                <w:szCs w:val="20"/>
              </w:rPr>
              <m:t>γ</m:t>
            </m:r>
          </m:e>
          <m:sup>
            <m:r>
              <w:rPr>
                <w:rFonts w:ascii="Cambria Math" w:hAnsi="Cambria Math" w:cs="Arial"/>
                <w:sz w:val="20"/>
                <w:szCs w:val="20"/>
              </w:rPr>
              <m:t>*</m:t>
            </m:r>
          </m:sup>
        </m:sSup>
      </m:oMath>
      <w:r w:rsidRPr="008F2627">
        <w:rPr>
          <w:rFonts w:ascii="Arial" w:hAnsi="Arial" w:cs="Arial"/>
          <w:sz w:val="20"/>
          <w:szCs w:val="20"/>
        </w:rPr>
        <w:t xml:space="preserve"> denote the optimal value of the aforementioned semi-infinite primal formulation.</w:t>
      </w:r>
    </w:p>
    <w:p w14:paraId="1AADA621" w14:textId="12DC2133" w:rsidR="009C6759" w:rsidRPr="008F2627" w:rsidRDefault="009C6759" w:rsidP="007F7167">
      <w:pPr>
        <w:spacing w:after="80"/>
        <w:ind w:firstLine="720"/>
        <w:jc w:val="both"/>
        <w:rPr>
          <w:rFonts w:ascii="Arial" w:hAnsi="Arial" w:cs="Arial"/>
          <w:sz w:val="20"/>
          <w:szCs w:val="20"/>
        </w:rPr>
      </w:pPr>
      <w:r w:rsidRPr="008F2627">
        <w:rPr>
          <w:rFonts w:ascii="Arial" w:hAnsi="Arial" w:cs="Arial"/>
          <w:sz w:val="20"/>
          <w:szCs w:val="20"/>
        </w:rPr>
        <w:t>Similarly, let</w:t>
      </w:r>
      <w:r w:rsidR="0030482E">
        <w:rPr>
          <w:rFonts w:ascii="Arial" w:hAnsi="Arial" w:cs="Arial"/>
          <w:sz w:val="20"/>
          <w:szCs w:val="20"/>
        </w:rPr>
        <w:t xml:space="preserve">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oMath>
      <w:r w:rsidRPr="008F2627">
        <w:rPr>
          <w:rFonts w:ascii="Arial" w:hAnsi="Arial" w:cs="Arial"/>
          <w:sz w:val="20"/>
          <w:szCs w:val="20"/>
        </w:rPr>
        <w:t xml:space="preserve"> denote the objective function of the dual formulation of the minimum enclosing ball problem for </w:t>
      </w:r>
      <m:oMath>
        <m:r>
          <m:rPr>
            <m:sty m:val="bi"/>
          </m:rPr>
          <w:rPr>
            <w:rFonts w:ascii="Cambria Math" w:eastAsiaTheme="minorEastAsia" w:hAnsi="Cambria Math" w:cs="Arial"/>
            <w:sz w:val="20"/>
            <w:szCs w:val="20"/>
          </w:rPr>
          <m:t>S</m:t>
        </m:r>
        <m:r>
          <m:rPr>
            <m:scr m:val="script"/>
          </m:rPr>
          <w:rPr>
            <w:rFonts w:ascii="Cambria Math" w:hAnsi="Cambria Math" w:cs="Arial"/>
            <w:sz w:val="20"/>
            <w:szCs w:val="20"/>
          </w:rPr>
          <m:t>⊆A</m:t>
        </m:r>
      </m:oMath>
      <w:r w:rsidRPr="008F2627">
        <w:rPr>
          <w:rFonts w:ascii="Arial" w:hAnsi="Arial" w:cs="Arial"/>
          <w:sz w:val="20"/>
          <w:szCs w:val="20"/>
        </w:rPr>
        <w:t xml:space="preserve">. At iteration </w:t>
      </w:r>
      <w:r w:rsidR="0030482E">
        <w:rPr>
          <w:rFonts w:ascii="Arial" w:hAnsi="Arial" w:cs="Arial"/>
          <w:sz w:val="20"/>
          <w:szCs w:val="20"/>
        </w:rPr>
        <w:t>t</w:t>
      </w:r>
      <w:r w:rsidRPr="008F2627">
        <w:rPr>
          <w:rFonts w:ascii="Arial" w:hAnsi="Arial" w:cs="Arial"/>
          <w:sz w:val="20"/>
          <w:szCs w:val="20"/>
        </w:rPr>
        <w:t xml:space="preserve"> in each algorithm,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m:t>
            </m:r>
          </m:sup>
        </m:sSup>
      </m:oMath>
      <w:r w:rsidRPr="008F2627">
        <w:rPr>
          <w:rFonts w:ascii="Arial" w:hAnsi="Arial" w:cs="Arial"/>
          <w:sz w:val="20"/>
          <w:szCs w:val="20"/>
        </w:rPr>
        <w:t xml:space="preserve"> provides the current finite approximation to </w:t>
      </w:r>
      <m:oMath>
        <m:r>
          <m:rPr>
            <m:scr m:val="script"/>
          </m:rPr>
          <w:rPr>
            <w:rFonts w:ascii="Cambria Math" w:hAnsi="Cambria Math" w:cs="Arial"/>
            <w:sz w:val="20"/>
            <w:szCs w:val="20"/>
          </w:rPr>
          <m:t>A</m:t>
        </m:r>
      </m:oMath>
      <w:r w:rsidRPr="008F2627">
        <w:rPr>
          <w:rFonts w:ascii="Arial" w:hAnsi="Arial" w:cs="Arial"/>
          <w:sz w:val="20"/>
          <w:szCs w:val="20"/>
        </w:rPr>
        <w:t xml:space="preserve">. Let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r>
          <m:rPr>
            <m:sty m:val="bi"/>
          </m:rPr>
          <w:rPr>
            <w:rFonts w:ascii="Cambria Math" w:hAnsi="Cambria Math" w:cs="Arial"/>
            <w:sz w:val="20"/>
            <w:szCs w:val="20"/>
          </w:rPr>
          <m:t xml:space="preserve"> ∈</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n</m:t>
            </m:r>
          </m:sup>
        </m:sSup>
      </m:oMath>
      <w:r w:rsidR="0030482E">
        <w:rPr>
          <w:rFonts w:ascii="Arial" w:hAnsi="Arial" w:cs="Arial"/>
          <w:sz w:val="20"/>
          <w:szCs w:val="20"/>
        </w:rPr>
        <w:t xml:space="preserve"> </w:t>
      </w:r>
      <w:r w:rsidRPr="008F2627">
        <w:rPr>
          <w:rFonts w:ascii="Arial" w:hAnsi="Arial" w:cs="Arial"/>
          <w:sz w:val="20"/>
          <w:szCs w:val="20"/>
        </w:rPr>
        <w:t xml:space="preserve">denote the current center. </w:t>
      </w:r>
      <w:r w:rsidR="00A76658">
        <w:rPr>
          <w:rFonts w:ascii="Arial" w:hAnsi="Arial" w:cs="Arial"/>
          <w:sz w:val="20"/>
          <w:szCs w:val="20"/>
        </w:rPr>
        <w:t>A</w:t>
      </w:r>
      <w:r w:rsidRPr="008F2627">
        <w:rPr>
          <w:rFonts w:ascii="Arial" w:hAnsi="Arial" w:cs="Arial"/>
          <w:sz w:val="20"/>
          <w:szCs w:val="20"/>
        </w:rPr>
        <w:t>lgorithm</w:t>
      </w:r>
      <w:r w:rsidR="00A76658">
        <w:rPr>
          <w:rFonts w:ascii="Arial" w:hAnsi="Arial" w:cs="Arial"/>
          <w:sz w:val="20"/>
          <w:szCs w:val="20"/>
        </w:rPr>
        <w:t xml:space="preserve"> 3</w:t>
      </w:r>
      <w:r w:rsidRPr="008F2627">
        <w:rPr>
          <w:rFonts w:ascii="Arial" w:hAnsi="Arial" w:cs="Arial"/>
          <w:sz w:val="20"/>
          <w:szCs w:val="20"/>
        </w:rPr>
        <w:t xml:space="preserve"> computes the furthest point in </w:t>
      </w:r>
      <m:oMath>
        <m:r>
          <m:rPr>
            <m:scr m:val="script"/>
          </m:rPr>
          <w:rPr>
            <w:rFonts w:ascii="Cambria Math" w:hAnsi="Cambria Math" w:cs="Arial"/>
            <w:sz w:val="20"/>
            <w:szCs w:val="20"/>
          </w:rPr>
          <m:t>A</m:t>
        </m:r>
      </m:oMath>
      <w:r w:rsidRPr="008F2627">
        <w:rPr>
          <w:rFonts w:ascii="Arial" w:hAnsi="Arial" w:cs="Arial"/>
          <w:sz w:val="20"/>
          <w:szCs w:val="20"/>
        </w:rPr>
        <w:t xml:space="preserve"> from </w:t>
      </w:r>
      <m:oMath>
        <m:sSup>
          <m:sSupPr>
            <m:ctrlPr>
              <w:rPr>
                <w:rFonts w:ascii="Cambria Math" w:hAnsi="Cambria Math" w:cs="Arial"/>
                <w:b/>
                <w:bCs/>
                <w:i/>
                <w:sz w:val="20"/>
                <w:szCs w:val="20"/>
              </w:rPr>
            </m:ctrlPr>
          </m:sSupPr>
          <m:e>
            <m:r>
              <m:rPr>
                <m:sty m:val="bi"/>
              </m:rPr>
              <w:rPr>
                <w:rFonts w:ascii="Cambria Math" w:hAnsi="Cambria Math" w:cs="Arial"/>
                <w:sz w:val="20"/>
                <w:szCs w:val="20"/>
              </w:rPr>
              <m:t>c</m:t>
            </m:r>
          </m:e>
          <m:sup>
            <m:r>
              <m:rPr>
                <m:sty m:val="bi"/>
              </m:rPr>
              <w:rPr>
                <w:rFonts w:ascii="Cambria Math" w:hAnsi="Cambria Math" w:cs="Arial"/>
                <w:sz w:val="20"/>
                <w:szCs w:val="20"/>
              </w:rPr>
              <m:t>t</m:t>
            </m:r>
          </m:sup>
        </m:sSup>
      </m:oMath>
      <w:r w:rsidRPr="008F2627">
        <w:rPr>
          <w:rFonts w:ascii="Arial" w:hAnsi="Arial" w:cs="Arial"/>
          <w:sz w:val="20"/>
          <w:szCs w:val="20"/>
        </w:rPr>
        <w:t xml:space="preserve">. In Algorithm 3,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m:t>
            </m:r>
          </m:sup>
        </m:sSup>
      </m:oMath>
      <w:r w:rsidRPr="008F2627">
        <w:rPr>
          <w:rFonts w:ascii="Arial" w:hAnsi="Arial" w:cs="Arial"/>
          <w:sz w:val="20"/>
          <w:szCs w:val="20"/>
        </w:rPr>
        <w:t xml:space="preserve"> is obtained by adding this point to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m:t>
            </m:r>
            <m:r>
              <m:rPr>
                <m:sty m:val="bi"/>
              </m:rPr>
              <w:rPr>
                <w:rFonts w:ascii="Cambria Math" w:eastAsiaTheme="minorEastAsia" w:hAnsi="Cambria Math" w:cs="Arial"/>
                <w:sz w:val="20"/>
                <w:szCs w:val="20"/>
              </w:rPr>
              <m:t>-1</m:t>
            </m:r>
          </m:sup>
        </m:sSup>
      </m:oMath>
      <w:r w:rsidRPr="008F2627">
        <w:rPr>
          <w:rFonts w:ascii="Arial" w:hAnsi="Arial" w:cs="Arial"/>
          <w:sz w:val="20"/>
          <w:szCs w:val="20"/>
        </w:rPr>
        <w:t xml:space="preserve">. Unless the furthest point in </w:t>
      </w:r>
      <m:oMath>
        <m:r>
          <m:rPr>
            <m:scr m:val="script"/>
          </m:rPr>
          <w:rPr>
            <w:rFonts w:ascii="Cambria Math" w:hAnsi="Cambria Math" w:cs="Arial"/>
            <w:sz w:val="20"/>
            <w:szCs w:val="20"/>
          </w:rPr>
          <m:t>A</m:t>
        </m:r>
      </m:oMath>
      <w:r w:rsidRPr="008F2627">
        <w:rPr>
          <w:rFonts w:ascii="Arial" w:hAnsi="Arial" w:cs="Arial"/>
          <w:sz w:val="20"/>
          <w:szCs w:val="20"/>
        </w:rPr>
        <w:t xml:space="preserve"> already belongs to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m:t>
            </m:r>
            <m:r>
              <m:rPr>
                <m:sty m:val="bi"/>
              </m:rPr>
              <w:rPr>
                <w:rFonts w:ascii="Cambria Math" w:eastAsiaTheme="minorEastAsia" w:hAnsi="Cambria Math" w:cs="Arial"/>
                <w:sz w:val="20"/>
                <w:szCs w:val="20"/>
              </w:rPr>
              <m:t>-1</m:t>
            </m:r>
          </m:sup>
        </m:sSup>
      </m:oMath>
      <w:r w:rsidRPr="008F2627">
        <w:rPr>
          <w:rFonts w:ascii="Arial" w:hAnsi="Arial" w:cs="Arial"/>
          <w:sz w:val="20"/>
          <w:szCs w:val="20"/>
        </w:rPr>
        <w:t xml:space="preserve">, the dual formulation for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m:t>
            </m:r>
          </m:sup>
        </m:sSup>
      </m:oMath>
      <w:r w:rsidRPr="008F2627">
        <w:rPr>
          <w:rFonts w:ascii="Arial" w:hAnsi="Arial" w:cs="Arial"/>
          <w:sz w:val="20"/>
          <w:szCs w:val="20"/>
        </w:rPr>
        <w:t xml:space="preserve"> differs from that for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S</m:t>
            </m:r>
          </m:e>
          <m:sup>
            <m:r>
              <m:rPr>
                <m:sty m:val="bi"/>
              </m:rPr>
              <w:rPr>
                <w:rFonts w:ascii="Cambria Math" w:eastAsiaTheme="minorEastAsia" w:hAnsi="Cambria Math" w:cs="Arial"/>
                <w:sz w:val="20"/>
                <w:szCs w:val="20"/>
              </w:rPr>
              <m:t>t</m:t>
            </m:r>
            <m:r>
              <m:rPr>
                <m:sty m:val="bi"/>
              </m:rPr>
              <w:rPr>
                <w:rFonts w:ascii="Cambria Math" w:eastAsiaTheme="minorEastAsia" w:hAnsi="Cambria Math" w:cs="Arial"/>
                <w:sz w:val="20"/>
                <w:szCs w:val="20"/>
              </w:rPr>
              <m:t>-1</m:t>
            </m:r>
          </m:sup>
        </m:sSup>
      </m:oMath>
      <w:r w:rsidRPr="008F2627">
        <w:rPr>
          <w:rFonts w:ascii="Arial" w:hAnsi="Arial" w:cs="Arial"/>
          <w:sz w:val="20"/>
          <w:szCs w:val="20"/>
        </w:rPr>
        <w:t xml:space="preserve"> in only one variable. Therefore, </w:t>
      </w:r>
      <m:oMath>
        <m:sSup>
          <m:sSupPr>
            <m:ctrlPr>
              <w:rPr>
                <w:rFonts w:ascii="Cambria Math" w:eastAsiaTheme="minorEastAsia" w:hAnsi="Cambria Math" w:cs="Arial"/>
                <w:b/>
                <w:bCs/>
                <w:i/>
                <w:sz w:val="20"/>
                <w:szCs w:val="20"/>
              </w:rPr>
            </m:ctrlPr>
          </m:sSupPr>
          <m:e>
            <m:d>
              <m:dPr>
                <m:begChr m:val="["/>
                <m:endChr m:val="]"/>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 0</m:t>
                </m:r>
              </m:e>
            </m:d>
          </m:e>
          <m:sup>
            <m:r>
              <m:rPr>
                <m:sty m:val="bi"/>
              </m:rPr>
              <w:rPr>
                <w:rFonts w:ascii="Cambria Math" w:eastAsiaTheme="minorEastAsia" w:hAnsi="Cambria Math" w:cs="Arial"/>
                <w:sz w:val="20"/>
                <w:szCs w:val="20"/>
              </w:rPr>
              <m:t>T</m:t>
            </m:r>
          </m:sup>
        </m:sSup>
      </m:oMath>
      <w:r w:rsidR="007F7167">
        <w:rPr>
          <w:rFonts w:ascii="Arial" w:eastAsiaTheme="minorEastAsia" w:hAnsi="Arial" w:cs="Arial"/>
          <w:b/>
          <w:bCs/>
          <w:sz w:val="20"/>
          <w:szCs w:val="20"/>
        </w:rPr>
        <w:t xml:space="preserve"> </w:t>
      </w:r>
      <w:r w:rsidRPr="008F2627">
        <w:rPr>
          <w:rFonts w:ascii="Arial" w:hAnsi="Arial" w:cs="Arial"/>
          <w:sz w:val="20"/>
          <w:szCs w:val="20"/>
        </w:rPr>
        <w:t xml:space="preserve">is a feasible solution for the new dual formulation that satisfies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d>
                  <m:dPr>
                    <m:begChr m:val="["/>
                    <m:endChr m:val="]"/>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e>
                      <m:sup>
                        <m:r>
                          <m:rPr>
                            <m:sty m:val="bi"/>
                          </m:rPr>
                          <w:rPr>
                            <w:rFonts w:ascii="Cambria Math" w:eastAsiaTheme="minorEastAsia" w:hAnsi="Cambria Math" w:cs="Arial"/>
                            <w:sz w:val="20"/>
                            <w:szCs w:val="20"/>
                          </w:rPr>
                          <m:t>T</m:t>
                        </m:r>
                      </m:sup>
                    </m:sSup>
                    <m:r>
                      <m:rPr>
                        <m:sty m:val="bi"/>
                      </m:rPr>
                      <w:rPr>
                        <w:rFonts w:ascii="Cambria Math" w:eastAsiaTheme="minorEastAsia" w:hAnsi="Cambria Math" w:cs="Arial"/>
                        <w:sz w:val="20"/>
                        <w:szCs w:val="20"/>
                      </w:rPr>
                      <m:t>, 0</m:t>
                    </m:r>
                  </m:e>
                </m:d>
              </m:e>
              <m:sup>
                <m:r>
                  <m:rPr>
                    <m:sty m:val="bi"/>
                  </m:rPr>
                  <w:rPr>
                    <w:rFonts w:ascii="Cambria Math" w:eastAsiaTheme="minorEastAsia" w:hAnsi="Cambria Math" w:cs="Arial"/>
                    <w:sz w:val="20"/>
                    <w:szCs w:val="20"/>
                  </w:rPr>
                  <m:t>T</m:t>
                </m:r>
              </m:sup>
            </m:sSup>
          </m:e>
        </m:d>
        <m:r>
          <m:rPr>
            <m:sty m:val="bi"/>
          </m:rPr>
          <w:rPr>
            <w:rFonts w:ascii="Cambria Math" w:eastAsiaTheme="minorEastAsia" w:hAnsi="Cambria Math" w:cs="Arial"/>
            <w:sz w:val="20"/>
            <w:szCs w:val="20"/>
          </w:rPr>
          <m:t>=</m:t>
        </m:r>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r>
          <m:rPr>
            <m:sty m:val="bi"/>
          </m:rPr>
          <w:rPr>
            <w:rFonts w:ascii="Cambria Math" w:eastAsiaTheme="minorEastAsia" w:hAnsi="Cambria Math" w:cs="Arial"/>
            <w:sz w:val="20"/>
            <w:szCs w:val="20"/>
          </w:rPr>
          <m:t xml:space="preserve">, </m:t>
        </m:r>
      </m:oMath>
      <w:r w:rsidRPr="008F2627">
        <w:rPr>
          <w:rFonts w:ascii="Arial" w:hAnsi="Arial" w:cs="Arial"/>
          <w:sz w:val="20"/>
          <w:szCs w:val="20"/>
        </w:rPr>
        <w:t xml:space="preserve">which implies that the improvement in each iteration still obeys the relation given by Lemma 3.2, with </w:t>
      </w:r>
      <m:oMath>
        <m:sSup>
          <m:sSupPr>
            <m:ctrlPr>
              <w:rPr>
                <w:rFonts w:ascii="Cambria Math" w:hAnsi="Cambria Math" w:cs="Arial"/>
                <w:i/>
                <w:sz w:val="20"/>
                <w:szCs w:val="20"/>
              </w:rPr>
            </m:ctrlPr>
          </m:sSupPr>
          <m:e>
            <m:r>
              <w:rPr>
                <w:rFonts w:ascii="Cambria Math" w:hAnsi="Cambria Math" w:cs="Arial"/>
                <w:sz w:val="20"/>
                <w:szCs w:val="20"/>
              </w:rPr>
              <m:t>γ</m:t>
            </m:r>
          </m:e>
          <m:sup>
            <m:r>
              <w:rPr>
                <w:rFonts w:ascii="Cambria Math" w:hAnsi="Cambria Math" w:cs="Arial"/>
                <w:sz w:val="20"/>
                <w:szCs w:val="20"/>
              </w:rPr>
              <m:t>t</m:t>
            </m:r>
          </m:sup>
        </m:sSup>
      </m:oMath>
      <w:r w:rsidRPr="008F2627">
        <w:rPr>
          <w:rFonts w:ascii="Arial" w:hAnsi="Arial" w:cs="Arial"/>
          <w:sz w:val="20"/>
          <w:szCs w:val="20"/>
        </w:rPr>
        <w:t xml:space="preserve"> replaced by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e>
        </m:d>
      </m:oMath>
      <w:r w:rsidRPr="008F2627">
        <w:rPr>
          <w:rFonts w:ascii="Arial" w:hAnsi="Arial" w:cs="Arial"/>
          <w:sz w:val="20"/>
          <w:szCs w:val="20"/>
        </w:rPr>
        <w:t xml:space="preserve"> and </w:t>
      </w:r>
      <m:oMath>
        <m:sSup>
          <m:sSupPr>
            <m:ctrlPr>
              <w:rPr>
                <w:rFonts w:ascii="Cambria Math" w:hAnsi="Cambria Math" w:cs="Arial"/>
                <w:i/>
                <w:sz w:val="20"/>
                <w:szCs w:val="20"/>
              </w:rPr>
            </m:ctrlPr>
          </m:sSupPr>
          <m:e>
            <m:r>
              <w:rPr>
                <w:rFonts w:ascii="Cambria Math" w:hAnsi="Cambria Math" w:cs="Arial"/>
                <w:sz w:val="20"/>
                <w:szCs w:val="20"/>
              </w:rPr>
              <m:t>γ</m:t>
            </m:r>
          </m:e>
          <m:sup>
            <m:r>
              <w:rPr>
                <w:rFonts w:ascii="Cambria Math" w:hAnsi="Cambria Math" w:cs="Arial"/>
                <w:sz w:val="20"/>
                <w:szCs w:val="20"/>
              </w:rPr>
              <m:t>t-1</m:t>
            </m:r>
          </m:sup>
        </m:sSup>
      </m:oMath>
      <w:r w:rsidRPr="008F2627">
        <w:rPr>
          <w:rFonts w:ascii="Arial" w:hAnsi="Arial" w:cs="Arial"/>
          <w:sz w:val="20"/>
          <w:szCs w:val="20"/>
        </w:rPr>
        <w:t xml:space="preserve"> by </w:t>
      </w:r>
      <m:oMath>
        <m:r>
          <m:rPr>
            <m:sty m:val="bi"/>
          </m:rPr>
          <w:rPr>
            <w:rFonts w:ascii="Cambria Math" w:eastAsiaTheme="minorEastAsia" w:hAnsi="Cambria Math" w:cs="Arial"/>
            <w:sz w:val="20"/>
            <w:szCs w:val="20"/>
          </w:rPr>
          <m:t>Φ</m:t>
        </m:r>
        <m:d>
          <m:dPr>
            <m:ctrlPr>
              <w:rPr>
                <w:rFonts w:ascii="Cambria Math" w:eastAsiaTheme="minorEastAsia" w:hAnsi="Cambria Math" w:cs="Arial"/>
                <w:b/>
                <w:bCs/>
                <w:i/>
                <w:sz w:val="20"/>
                <w:szCs w:val="20"/>
              </w:rPr>
            </m:ctrlPr>
          </m:dPr>
          <m:e>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r>
                  <m:rPr>
                    <m:sty m:val="bi"/>
                  </m:rPr>
                  <w:rPr>
                    <w:rFonts w:ascii="Cambria Math" w:eastAsiaTheme="minorEastAsia" w:hAnsi="Cambria Math" w:cs="Arial"/>
                    <w:sz w:val="20"/>
                    <w:szCs w:val="20"/>
                  </w:rPr>
                  <m:t>-1</m:t>
                </m:r>
              </m:sup>
            </m:sSup>
          </m:e>
        </m:d>
      </m:oMath>
      <w:r w:rsidRPr="008F2627">
        <w:rPr>
          <w:rFonts w:ascii="Arial" w:hAnsi="Arial" w:cs="Arial"/>
          <w:sz w:val="20"/>
          <w:szCs w:val="20"/>
        </w:rPr>
        <w:t xml:space="preserve">. Note that the dimension of </w:t>
      </w:r>
      <m:oMath>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u</m:t>
            </m:r>
          </m:e>
          <m:sup>
            <m:r>
              <m:rPr>
                <m:sty m:val="bi"/>
              </m:rPr>
              <w:rPr>
                <w:rFonts w:ascii="Cambria Math" w:eastAsiaTheme="minorEastAsia" w:hAnsi="Cambria Math" w:cs="Arial"/>
                <w:sz w:val="20"/>
                <w:szCs w:val="20"/>
              </w:rPr>
              <m:t>t</m:t>
            </m:r>
          </m:sup>
        </m:sSup>
      </m:oMath>
      <w:r w:rsidRPr="008F2627">
        <w:rPr>
          <w:rFonts w:ascii="Arial" w:hAnsi="Arial" w:cs="Arial"/>
          <w:sz w:val="20"/>
          <w:szCs w:val="20"/>
        </w:rPr>
        <w:t xml:space="preserve"> is one more than that of uk in this case.</w:t>
      </w:r>
    </w:p>
    <w:p w14:paraId="490E33FC" w14:textId="205FE424" w:rsidR="007B0C96" w:rsidRDefault="007B0C96" w:rsidP="006F2623">
      <w:pPr>
        <w:spacing w:after="80"/>
        <w:jc w:val="both"/>
        <w:rPr>
          <w:rFonts w:ascii="Arial" w:hAnsi="Arial" w:cs="Arial"/>
          <w:sz w:val="20"/>
          <w:szCs w:val="20"/>
        </w:rPr>
      </w:pPr>
    </w:p>
    <w:p w14:paraId="19C00E20" w14:textId="77EA9B51" w:rsidR="007F7167" w:rsidRDefault="007F7167" w:rsidP="006F2623">
      <w:pPr>
        <w:spacing w:after="80"/>
        <w:jc w:val="both"/>
        <w:rPr>
          <w:rFonts w:ascii="Arial" w:hAnsi="Arial" w:cs="Arial"/>
          <w:sz w:val="20"/>
          <w:szCs w:val="20"/>
        </w:rPr>
      </w:pPr>
    </w:p>
    <w:p w14:paraId="7E556D61" w14:textId="17832B3F" w:rsidR="007F7167" w:rsidRDefault="007F7167" w:rsidP="006F2623">
      <w:pPr>
        <w:spacing w:after="80"/>
        <w:jc w:val="both"/>
        <w:rPr>
          <w:rFonts w:ascii="Arial" w:hAnsi="Arial" w:cs="Arial"/>
          <w:sz w:val="20"/>
          <w:szCs w:val="20"/>
        </w:rPr>
      </w:pPr>
    </w:p>
    <w:p w14:paraId="1E1EC11E" w14:textId="1CE35C57" w:rsidR="007F7167" w:rsidRDefault="007F7167" w:rsidP="006F2623">
      <w:pPr>
        <w:spacing w:after="80"/>
        <w:jc w:val="both"/>
        <w:rPr>
          <w:rFonts w:ascii="Arial" w:hAnsi="Arial" w:cs="Arial"/>
          <w:sz w:val="20"/>
          <w:szCs w:val="20"/>
        </w:rPr>
      </w:pPr>
    </w:p>
    <w:p w14:paraId="595A312C" w14:textId="741D4E55" w:rsidR="007F7167" w:rsidRDefault="007F7167" w:rsidP="006F2623">
      <w:pPr>
        <w:spacing w:after="80"/>
        <w:jc w:val="both"/>
        <w:rPr>
          <w:rFonts w:ascii="Arial" w:hAnsi="Arial" w:cs="Arial"/>
          <w:sz w:val="20"/>
          <w:szCs w:val="20"/>
        </w:rPr>
      </w:pPr>
    </w:p>
    <w:p w14:paraId="2352FB8E" w14:textId="77777777" w:rsidR="007F7167" w:rsidRPr="008F2627" w:rsidRDefault="007F7167" w:rsidP="006F2623">
      <w:pPr>
        <w:spacing w:after="80"/>
        <w:jc w:val="both"/>
        <w:rPr>
          <w:rFonts w:ascii="Arial" w:hAnsi="Arial" w:cs="Arial"/>
          <w:sz w:val="20"/>
          <w:szCs w:val="20"/>
        </w:rPr>
      </w:pPr>
    </w:p>
    <w:p w14:paraId="631E4CB5" w14:textId="0D0CB0CD" w:rsidR="007B0C96" w:rsidRDefault="007B0C96" w:rsidP="00A76658">
      <w:pPr>
        <w:spacing w:after="80"/>
        <w:jc w:val="center"/>
        <w:rPr>
          <w:rFonts w:ascii="Arial" w:hAnsi="Arial" w:cs="Arial"/>
          <w:sz w:val="20"/>
          <w:szCs w:val="20"/>
        </w:rPr>
      </w:pPr>
      <w:r w:rsidRPr="008F2627">
        <w:rPr>
          <w:rFonts w:ascii="Arial" w:hAnsi="Arial" w:cs="Arial"/>
          <w:sz w:val="20"/>
          <w:szCs w:val="20"/>
        </w:rPr>
        <w:lastRenderedPageBreak/>
        <w:t>Testing</w:t>
      </w:r>
    </w:p>
    <w:p w14:paraId="3AE76E15" w14:textId="5B76EBA7" w:rsidR="003805ED" w:rsidRDefault="003805ED" w:rsidP="00A76658">
      <w:pPr>
        <w:spacing w:after="80"/>
        <w:jc w:val="center"/>
        <w:rPr>
          <w:rFonts w:ascii="Arial" w:hAnsi="Arial" w:cs="Arial"/>
          <w:sz w:val="20"/>
          <w:szCs w:val="20"/>
        </w:rPr>
      </w:pPr>
    </w:p>
    <w:p w14:paraId="7C3B3F34" w14:textId="36FFEC18" w:rsidR="003805ED" w:rsidRDefault="003805ED" w:rsidP="00A76658">
      <w:pPr>
        <w:spacing w:after="80"/>
        <w:jc w:val="center"/>
        <w:rPr>
          <w:rFonts w:ascii="Arial" w:hAnsi="Arial" w:cs="Arial"/>
          <w:sz w:val="20"/>
          <w:szCs w:val="20"/>
        </w:rPr>
      </w:pPr>
    </w:p>
    <w:p w14:paraId="13111802" w14:textId="77777777" w:rsidR="003805ED" w:rsidRDefault="003805ED" w:rsidP="00A76658">
      <w:pPr>
        <w:spacing w:after="80"/>
        <w:jc w:val="center"/>
        <w:rPr>
          <w:rFonts w:ascii="Arial" w:hAnsi="Arial" w:cs="Arial"/>
          <w:sz w:val="20"/>
          <w:szCs w:val="20"/>
        </w:rPr>
      </w:pPr>
    </w:p>
    <w:p w14:paraId="5120BC88" w14:textId="6FED8811" w:rsidR="003805ED" w:rsidRDefault="003805ED" w:rsidP="00A76658">
      <w:pPr>
        <w:spacing w:after="80"/>
        <w:jc w:val="center"/>
        <w:rPr>
          <w:rFonts w:ascii="Arial" w:hAnsi="Arial" w:cs="Arial"/>
          <w:sz w:val="20"/>
          <w:szCs w:val="20"/>
        </w:rPr>
      </w:pPr>
    </w:p>
    <w:p w14:paraId="0689EC24" w14:textId="291F7363" w:rsidR="003805ED" w:rsidRDefault="003805ED" w:rsidP="00A76658">
      <w:pPr>
        <w:spacing w:after="80"/>
        <w:jc w:val="center"/>
        <w:rPr>
          <w:rFonts w:ascii="Arial" w:hAnsi="Arial" w:cs="Arial"/>
          <w:sz w:val="20"/>
          <w:szCs w:val="20"/>
        </w:rPr>
      </w:pPr>
      <w:r>
        <w:rPr>
          <w:rFonts w:ascii="Arial" w:hAnsi="Arial" w:cs="Arial"/>
          <w:sz w:val="20"/>
          <w:szCs w:val="20"/>
        </w:rPr>
        <w:t>Refrences:</w:t>
      </w:r>
    </w:p>
    <w:p w14:paraId="59B948F6" w14:textId="77777777" w:rsidR="003805ED" w:rsidRPr="008F2627" w:rsidRDefault="003805ED" w:rsidP="003805ED">
      <w:pPr>
        <w:spacing w:after="80"/>
        <w:jc w:val="both"/>
        <w:rPr>
          <w:rFonts w:ascii="Arial" w:hAnsi="Arial" w:cs="Arial"/>
          <w:sz w:val="20"/>
          <w:szCs w:val="20"/>
        </w:rPr>
      </w:pPr>
      <w:hyperlink r:id="rId7" w:history="1">
        <w:r w:rsidRPr="008F2627">
          <w:rPr>
            <w:rStyle w:val="Hyperlink"/>
            <w:rFonts w:ascii="Arial" w:hAnsi="Arial" w:cs="Arial"/>
            <w:sz w:val="20"/>
            <w:szCs w:val="20"/>
          </w:rPr>
          <w:t>(PDF) Lecture Notes on Machine Learning: Minimum Enclosing Balls (researchgate.net)</w:t>
        </w:r>
      </w:hyperlink>
      <w:r w:rsidRPr="008F2627">
        <w:rPr>
          <w:rFonts w:ascii="Arial" w:hAnsi="Arial" w:cs="Arial"/>
          <w:sz w:val="20"/>
          <w:szCs w:val="20"/>
        </w:rPr>
        <w:t xml:space="preserve"> </w:t>
      </w:r>
    </w:p>
    <w:p w14:paraId="3430F40A" w14:textId="77777777" w:rsidR="003805ED" w:rsidRPr="008F2627" w:rsidRDefault="003805ED" w:rsidP="003805ED">
      <w:pPr>
        <w:spacing w:after="80"/>
        <w:jc w:val="both"/>
        <w:rPr>
          <w:rFonts w:ascii="Arial" w:hAnsi="Arial" w:cs="Arial"/>
          <w:sz w:val="20"/>
          <w:szCs w:val="20"/>
        </w:rPr>
      </w:pPr>
      <w:hyperlink r:id="rId8" w:history="1">
        <w:r w:rsidRPr="008F2627">
          <w:rPr>
            <w:rStyle w:val="Hyperlink"/>
            <w:rFonts w:ascii="Arial" w:hAnsi="Arial" w:cs="Arial"/>
            <w:sz w:val="20"/>
            <w:szCs w:val="20"/>
          </w:rPr>
          <w:t xml:space="preserve">(PDF) Lecture Notes on Machine Learning: </w:t>
        </w:r>
        <w:r w:rsidRPr="008F2627">
          <w:rPr>
            <w:rStyle w:val="Hyperlink"/>
            <w:rFonts w:ascii="Arial" w:hAnsi="Arial" w:cs="Arial"/>
            <w:sz w:val="20"/>
            <w:szCs w:val="20"/>
          </w:rPr>
          <w:t>F</w:t>
        </w:r>
        <w:r w:rsidRPr="008F2627">
          <w:rPr>
            <w:rStyle w:val="Hyperlink"/>
            <w:rFonts w:ascii="Arial" w:hAnsi="Arial" w:cs="Arial"/>
            <w:sz w:val="20"/>
            <w:szCs w:val="20"/>
          </w:rPr>
          <w:t>rank-Wolfe for Minimum Enclosing Balls (researchgate.net)</w:t>
        </w:r>
      </w:hyperlink>
    </w:p>
    <w:p w14:paraId="550EE1F9" w14:textId="77777777" w:rsidR="003805ED" w:rsidRPr="008F2627" w:rsidRDefault="003805ED" w:rsidP="003805ED">
      <w:pPr>
        <w:spacing w:after="80"/>
        <w:jc w:val="both"/>
        <w:rPr>
          <w:rFonts w:ascii="Arial" w:hAnsi="Arial" w:cs="Arial"/>
          <w:sz w:val="20"/>
          <w:szCs w:val="20"/>
        </w:rPr>
      </w:pPr>
      <w:hyperlink r:id="rId9" w:history="1">
        <w:r w:rsidRPr="008F2627">
          <w:rPr>
            <w:rStyle w:val="Hyperlink"/>
            <w:rFonts w:ascii="Arial" w:hAnsi="Arial" w:cs="Arial"/>
            <w:sz w:val="20"/>
            <w:szCs w:val="20"/>
          </w:rPr>
          <w:t>(PDF) NumPy / SciPy Recipes for Data Science: Fran</w:t>
        </w:r>
        <w:r w:rsidRPr="008F2627">
          <w:rPr>
            <w:rStyle w:val="Hyperlink"/>
            <w:rFonts w:ascii="Arial" w:hAnsi="Arial" w:cs="Arial"/>
            <w:sz w:val="20"/>
            <w:szCs w:val="20"/>
          </w:rPr>
          <w:t>k</w:t>
        </w:r>
        <w:r w:rsidRPr="008F2627">
          <w:rPr>
            <w:rStyle w:val="Hyperlink"/>
            <w:rFonts w:ascii="Arial" w:hAnsi="Arial" w:cs="Arial"/>
            <w:sz w:val="20"/>
            <w:szCs w:val="20"/>
          </w:rPr>
          <w:t>-Wolfe for Minimum Enclosing Balls (researchgate.net)</w:t>
        </w:r>
      </w:hyperlink>
    </w:p>
    <w:p w14:paraId="369A54F0" w14:textId="77777777" w:rsidR="003805ED" w:rsidRPr="008F2627" w:rsidRDefault="003805ED" w:rsidP="00A76658">
      <w:pPr>
        <w:spacing w:after="80"/>
        <w:jc w:val="center"/>
        <w:rPr>
          <w:rFonts w:ascii="Arial" w:hAnsi="Arial" w:cs="Arial"/>
          <w:sz w:val="20"/>
          <w:szCs w:val="20"/>
        </w:rPr>
      </w:pPr>
    </w:p>
    <w:p w14:paraId="05CB1086" w14:textId="77777777" w:rsidR="007B0C96" w:rsidRPr="008F2627" w:rsidRDefault="007B0C96" w:rsidP="006F2623">
      <w:pPr>
        <w:spacing w:after="80"/>
        <w:jc w:val="both"/>
        <w:rPr>
          <w:rFonts w:ascii="Arial" w:hAnsi="Arial" w:cs="Arial"/>
          <w:sz w:val="20"/>
          <w:szCs w:val="20"/>
        </w:rPr>
      </w:pPr>
    </w:p>
    <w:sectPr w:rsidR="007B0C96" w:rsidRPr="008F2627" w:rsidSect="008F262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3C3B"/>
    <w:multiLevelType w:val="hybridMultilevel"/>
    <w:tmpl w:val="C5FE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A3872"/>
    <w:multiLevelType w:val="hybridMultilevel"/>
    <w:tmpl w:val="6AF80372"/>
    <w:lvl w:ilvl="0" w:tplc="20ACCD2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66C22"/>
    <w:multiLevelType w:val="hybridMultilevel"/>
    <w:tmpl w:val="355C5456"/>
    <w:lvl w:ilvl="0" w:tplc="20ACCD2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75641"/>
    <w:multiLevelType w:val="hybridMultilevel"/>
    <w:tmpl w:val="EAA693F8"/>
    <w:lvl w:ilvl="0" w:tplc="20ACCD2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8715116">
    <w:abstractNumId w:val="3"/>
  </w:num>
  <w:num w:numId="2" w16cid:durableId="1700659878">
    <w:abstractNumId w:val="1"/>
  </w:num>
  <w:num w:numId="3" w16cid:durableId="2044623230">
    <w:abstractNumId w:val="0"/>
  </w:num>
  <w:num w:numId="4" w16cid:durableId="628824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79"/>
    <w:rsid w:val="00004CCC"/>
    <w:rsid w:val="00045167"/>
    <w:rsid w:val="000626E6"/>
    <w:rsid w:val="00083276"/>
    <w:rsid w:val="000A2497"/>
    <w:rsid w:val="000A557C"/>
    <w:rsid w:val="000E29B7"/>
    <w:rsid w:val="001142DA"/>
    <w:rsid w:val="00122479"/>
    <w:rsid w:val="00197E38"/>
    <w:rsid w:val="001B08F9"/>
    <w:rsid w:val="001B54AC"/>
    <w:rsid w:val="001E25A1"/>
    <w:rsid w:val="00236C86"/>
    <w:rsid w:val="00262A46"/>
    <w:rsid w:val="00267F49"/>
    <w:rsid w:val="00285DF8"/>
    <w:rsid w:val="00291EF5"/>
    <w:rsid w:val="00295165"/>
    <w:rsid w:val="002B076D"/>
    <w:rsid w:val="002B4471"/>
    <w:rsid w:val="0030482E"/>
    <w:rsid w:val="0031026F"/>
    <w:rsid w:val="00316A26"/>
    <w:rsid w:val="00322EF0"/>
    <w:rsid w:val="003376D9"/>
    <w:rsid w:val="003419AE"/>
    <w:rsid w:val="00362AB8"/>
    <w:rsid w:val="00376927"/>
    <w:rsid w:val="003805ED"/>
    <w:rsid w:val="00456C94"/>
    <w:rsid w:val="00476A46"/>
    <w:rsid w:val="004B3606"/>
    <w:rsid w:val="004B3C35"/>
    <w:rsid w:val="004B5B5F"/>
    <w:rsid w:val="004F0044"/>
    <w:rsid w:val="004F6725"/>
    <w:rsid w:val="00506394"/>
    <w:rsid w:val="00525AD7"/>
    <w:rsid w:val="005322AD"/>
    <w:rsid w:val="00536D1D"/>
    <w:rsid w:val="00561B69"/>
    <w:rsid w:val="00564C07"/>
    <w:rsid w:val="00585AA8"/>
    <w:rsid w:val="005D50EA"/>
    <w:rsid w:val="00603625"/>
    <w:rsid w:val="00620F89"/>
    <w:rsid w:val="0065286C"/>
    <w:rsid w:val="006F2623"/>
    <w:rsid w:val="00732FC9"/>
    <w:rsid w:val="007558C8"/>
    <w:rsid w:val="0077670A"/>
    <w:rsid w:val="007B0C96"/>
    <w:rsid w:val="007E583D"/>
    <w:rsid w:val="007E78EF"/>
    <w:rsid w:val="007F7167"/>
    <w:rsid w:val="00804464"/>
    <w:rsid w:val="008048A0"/>
    <w:rsid w:val="00832CC2"/>
    <w:rsid w:val="00882309"/>
    <w:rsid w:val="0089300A"/>
    <w:rsid w:val="008F2627"/>
    <w:rsid w:val="008F36E9"/>
    <w:rsid w:val="00914DDE"/>
    <w:rsid w:val="00924ED3"/>
    <w:rsid w:val="009337F2"/>
    <w:rsid w:val="009425F2"/>
    <w:rsid w:val="00955599"/>
    <w:rsid w:val="009B1AF8"/>
    <w:rsid w:val="009C6759"/>
    <w:rsid w:val="009E2115"/>
    <w:rsid w:val="009E5F06"/>
    <w:rsid w:val="009F253F"/>
    <w:rsid w:val="009F534B"/>
    <w:rsid w:val="00A123D3"/>
    <w:rsid w:val="00A34196"/>
    <w:rsid w:val="00A376C0"/>
    <w:rsid w:val="00A51A8D"/>
    <w:rsid w:val="00A529EB"/>
    <w:rsid w:val="00A76658"/>
    <w:rsid w:val="00AB33AB"/>
    <w:rsid w:val="00AC3BFF"/>
    <w:rsid w:val="00AC5CAD"/>
    <w:rsid w:val="00B7636D"/>
    <w:rsid w:val="00BA4E26"/>
    <w:rsid w:val="00BB035A"/>
    <w:rsid w:val="00BD07A6"/>
    <w:rsid w:val="00BE104F"/>
    <w:rsid w:val="00BF0F8C"/>
    <w:rsid w:val="00C103C5"/>
    <w:rsid w:val="00C6369B"/>
    <w:rsid w:val="00C64109"/>
    <w:rsid w:val="00C72085"/>
    <w:rsid w:val="00C8469D"/>
    <w:rsid w:val="00CB29CB"/>
    <w:rsid w:val="00CB4C60"/>
    <w:rsid w:val="00CC5AD0"/>
    <w:rsid w:val="00CD0539"/>
    <w:rsid w:val="00D23455"/>
    <w:rsid w:val="00D30D8D"/>
    <w:rsid w:val="00D6053C"/>
    <w:rsid w:val="00D91852"/>
    <w:rsid w:val="00DB4ECC"/>
    <w:rsid w:val="00DE5063"/>
    <w:rsid w:val="00E10177"/>
    <w:rsid w:val="00E558A7"/>
    <w:rsid w:val="00E62C42"/>
    <w:rsid w:val="00E87D33"/>
    <w:rsid w:val="00ED20F7"/>
    <w:rsid w:val="00EF359F"/>
    <w:rsid w:val="00F10417"/>
    <w:rsid w:val="00FA34BA"/>
    <w:rsid w:val="00FC1E2B"/>
    <w:rsid w:val="00FC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A609"/>
  <w15:chartTrackingRefBased/>
  <w15:docId w15:val="{73DC3484-9522-412D-B241-DD709EB6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C5"/>
  </w:style>
  <w:style w:type="paragraph" w:styleId="Heading1">
    <w:name w:val="heading 1"/>
    <w:basedOn w:val="Normal"/>
    <w:next w:val="Normal"/>
    <w:link w:val="Heading1Char"/>
    <w:uiPriority w:val="9"/>
    <w:qFormat/>
    <w:rsid w:val="00ED2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6C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479"/>
    <w:rPr>
      <w:color w:val="808080"/>
    </w:rPr>
  </w:style>
  <w:style w:type="character" w:styleId="Hyperlink">
    <w:name w:val="Hyperlink"/>
    <w:basedOn w:val="DefaultParagraphFont"/>
    <w:uiPriority w:val="99"/>
    <w:semiHidden/>
    <w:unhideWhenUsed/>
    <w:rsid w:val="00A529EB"/>
    <w:rPr>
      <w:color w:val="0000FF"/>
      <w:u w:val="single"/>
    </w:rPr>
  </w:style>
  <w:style w:type="character" w:styleId="FollowedHyperlink">
    <w:name w:val="FollowedHyperlink"/>
    <w:basedOn w:val="DefaultParagraphFont"/>
    <w:uiPriority w:val="99"/>
    <w:semiHidden/>
    <w:unhideWhenUsed/>
    <w:rsid w:val="001B08F9"/>
    <w:rPr>
      <w:color w:val="954F72" w:themeColor="followedHyperlink"/>
      <w:u w:val="single"/>
    </w:rPr>
  </w:style>
  <w:style w:type="paragraph" w:styleId="ListParagraph">
    <w:name w:val="List Paragraph"/>
    <w:basedOn w:val="Normal"/>
    <w:uiPriority w:val="34"/>
    <w:qFormat/>
    <w:rsid w:val="000626E6"/>
    <w:pPr>
      <w:ind w:left="720"/>
      <w:contextualSpacing/>
    </w:pPr>
  </w:style>
  <w:style w:type="paragraph" w:styleId="Caption">
    <w:name w:val="caption"/>
    <w:basedOn w:val="Normal"/>
    <w:next w:val="Normal"/>
    <w:uiPriority w:val="35"/>
    <w:unhideWhenUsed/>
    <w:qFormat/>
    <w:rsid w:val="00E558A7"/>
    <w:pPr>
      <w:spacing w:after="200" w:line="240" w:lineRule="auto"/>
    </w:pPr>
    <w:rPr>
      <w:i/>
      <w:iCs/>
      <w:color w:val="44546A" w:themeColor="text2"/>
      <w:sz w:val="18"/>
      <w:szCs w:val="18"/>
    </w:rPr>
  </w:style>
  <w:style w:type="table" w:styleId="TableGrid">
    <w:name w:val="Table Grid"/>
    <w:basedOn w:val="TableNormal"/>
    <w:uiPriority w:val="39"/>
    <w:rsid w:val="008F2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20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A4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C1E2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C1E2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1E2B"/>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236C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5897">
      <w:bodyDiv w:val="1"/>
      <w:marLeft w:val="0"/>
      <w:marRight w:val="0"/>
      <w:marTop w:val="0"/>
      <w:marBottom w:val="0"/>
      <w:divBdr>
        <w:top w:val="none" w:sz="0" w:space="0" w:color="auto"/>
        <w:left w:val="none" w:sz="0" w:space="0" w:color="auto"/>
        <w:bottom w:val="none" w:sz="0" w:space="0" w:color="auto"/>
        <w:right w:val="none" w:sz="0" w:space="0" w:color="auto"/>
      </w:divBdr>
    </w:div>
    <w:div w:id="936403582">
      <w:bodyDiv w:val="1"/>
      <w:marLeft w:val="0"/>
      <w:marRight w:val="0"/>
      <w:marTop w:val="0"/>
      <w:marBottom w:val="0"/>
      <w:divBdr>
        <w:top w:val="none" w:sz="0" w:space="0" w:color="auto"/>
        <w:left w:val="none" w:sz="0" w:space="0" w:color="auto"/>
        <w:bottom w:val="none" w:sz="0" w:space="0" w:color="auto"/>
        <w:right w:val="none" w:sz="0" w:space="0" w:color="auto"/>
      </w:divBdr>
    </w:div>
    <w:div w:id="2097818035">
      <w:bodyDiv w:val="1"/>
      <w:marLeft w:val="0"/>
      <w:marRight w:val="0"/>
      <w:marTop w:val="0"/>
      <w:marBottom w:val="0"/>
      <w:divBdr>
        <w:top w:val="none" w:sz="0" w:space="0" w:color="auto"/>
        <w:left w:val="none" w:sz="0" w:space="0" w:color="auto"/>
        <w:bottom w:val="none" w:sz="0" w:space="0" w:color="auto"/>
        <w:right w:val="none" w:sz="0" w:space="0" w:color="auto"/>
      </w:divBdr>
      <w:divsChild>
        <w:div w:id="1645311777">
          <w:marLeft w:val="0"/>
          <w:marRight w:val="0"/>
          <w:marTop w:val="0"/>
          <w:marBottom w:val="0"/>
          <w:divBdr>
            <w:top w:val="single" w:sz="2" w:space="0" w:color="D9D9E3"/>
            <w:left w:val="single" w:sz="2" w:space="0" w:color="D9D9E3"/>
            <w:bottom w:val="single" w:sz="2" w:space="0" w:color="D9D9E3"/>
            <w:right w:val="single" w:sz="2" w:space="0" w:color="D9D9E3"/>
          </w:divBdr>
          <w:divsChild>
            <w:div w:id="1745831136">
              <w:marLeft w:val="0"/>
              <w:marRight w:val="0"/>
              <w:marTop w:val="0"/>
              <w:marBottom w:val="0"/>
              <w:divBdr>
                <w:top w:val="single" w:sz="2" w:space="0" w:color="D9D9E3"/>
                <w:left w:val="single" w:sz="2" w:space="0" w:color="D9D9E3"/>
                <w:bottom w:val="single" w:sz="2" w:space="0" w:color="D9D9E3"/>
                <w:right w:val="single" w:sz="2" w:space="0" w:color="D9D9E3"/>
              </w:divBdr>
              <w:divsChild>
                <w:div w:id="2208678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1596">
                      <w:marLeft w:val="0"/>
                      <w:marRight w:val="0"/>
                      <w:marTop w:val="0"/>
                      <w:marBottom w:val="0"/>
                      <w:divBdr>
                        <w:top w:val="single" w:sz="2" w:space="0" w:color="D9D9E3"/>
                        <w:left w:val="single" w:sz="2" w:space="0" w:color="D9D9E3"/>
                        <w:bottom w:val="single" w:sz="2" w:space="0" w:color="D9D9E3"/>
                        <w:right w:val="single" w:sz="2" w:space="0" w:color="D9D9E3"/>
                      </w:divBdr>
                      <w:divsChild>
                        <w:div w:id="443574332">
                          <w:marLeft w:val="0"/>
                          <w:marRight w:val="0"/>
                          <w:marTop w:val="0"/>
                          <w:marBottom w:val="0"/>
                          <w:divBdr>
                            <w:top w:val="single" w:sz="2" w:space="0" w:color="auto"/>
                            <w:left w:val="single" w:sz="2" w:space="0" w:color="auto"/>
                            <w:bottom w:val="single" w:sz="6" w:space="0" w:color="auto"/>
                            <w:right w:val="single" w:sz="2" w:space="0" w:color="auto"/>
                          </w:divBdr>
                          <w:divsChild>
                            <w:div w:id="1000473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394779">
                                  <w:marLeft w:val="0"/>
                                  <w:marRight w:val="0"/>
                                  <w:marTop w:val="0"/>
                                  <w:marBottom w:val="0"/>
                                  <w:divBdr>
                                    <w:top w:val="single" w:sz="2" w:space="0" w:color="D9D9E3"/>
                                    <w:left w:val="single" w:sz="2" w:space="0" w:color="D9D9E3"/>
                                    <w:bottom w:val="single" w:sz="2" w:space="0" w:color="D9D9E3"/>
                                    <w:right w:val="single" w:sz="2" w:space="0" w:color="D9D9E3"/>
                                  </w:divBdr>
                                  <w:divsChild>
                                    <w:div w:id="347871913">
                                      <w:marLeft w:val="0"/>
                                      <w:marRight w:val="0"/>
                                      <w:marTop w:val="0"/>
                                      <w:marBottom w:val="0"/>
                                      <w:divBdr>
                                        <w:top w:val="single" w:sz="2" w:space="0" w:color="D9D9E3"/>
                                        <w:left w:val="single" w:sz="2" w:space="0" w:color="D9D9E3"/>
                                        <w:bottom w:val="single" w:sz="2" w:space="0" w:color="D9D9E3"/>
                                        <w:right w:val="single" w:sz="2" w:space="0" w:color="D9D9E3"/>
                                      </w:divBdr>
                                      <w:divsChild>
                                        <w:div w:id="1327126324">
                                          <w:marLeft w:val="0"/>
                                          <w:marRight w:val="0"/>
                                          <w:marTop w:val="0"/>
                                          <w:marBottom w:val="0"/>
                                          <w:divBdr>
                                            <w:top w:val="single" w:sz="2" w:space="0" w:color="D9D9E3"/>
                                            <w:left w:val="single" w:sz="2" w:space="0" w:color="D9D9E3"/>
                                            <w:bottom w:val="single" w:sz="2" w:space="0" w:color="D9D9E3"/>
                                            <w:right w:val="single" w:sz="2" w:space="0" w:color="D9D9E3"/>
                                          </w:divBdr>
                                          <w:divsChild>
                                            <w:div w:id="462163017">
                                              <w:marLeft w:val="0"/>
                                              <w:marRight w:val="0"/>
                                              <w:marTop w:val="0"/>
                                              <w:marBottom w:val="0"/>
                                              <w:divBdr>
                                                <w:top w:val="single" w:sz="2" w:space="0" w:color="D9D9E3"/>
                                                <w:left w:val="single" w:sz="2" w:space="0" w:color="D9D9E3"/>
                                                <w:bottom w:val="single" w:sz="2" w:space="0" w:color="D9D9E3"/>
                                                <w:right w:val="single" w:sz="2" w:space="0" w:color="D9D9E3"/>
                                              </w:divBdr>
                                              <w:divsChild>
                                                <w:div w:id="134081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121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1315423_Lecture_Notes_on_Machine_Learning_Frank-Wolfe_for_Minimum_Enclosing_Balls" TargetMode="External"/><Relationship Id="rId3" Type="http://schemas.openxmlformats.org/officeDocument/2006/relationships/styles" Target="styles.xml"/><Relationship Id="rId7" Type="http://schemas.openxmlformats.org/officeDocument/2006/relationships/hyperlink" Target="https://www.researchgate.net/publication/331152293_Lecture_Notes_on_Machine_Learning_Minimum_Enclosing_Bal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344138310_NumPy_SciPy_Recipes_for_Data_Science_Frank-Wolfe_for_Minimum_Enclosing_B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6865C-30C6-4A75-A3C3-6C70459A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11</Pages>
  <Words>4442</Words>
  <Characters>25322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Dichoski</dc:creator>
  <cp:keywords/>
  <dc:description/>
  <cp:lastModifiedBy>Dejan Dichoski</cp:lastModifiedBy>
  <cp:revision>14</cp:revision>
  <dcterms:created xsi:type="dcterms:W3CDTF">2023-09-06T18:27:00Z</dcterms:created>
  <dcterms:modified xsi:type="dcterms:W3CDTF">2023-09-09T18:18:00Z</dcterms:modified>
</cp:coreProperties>
</file>